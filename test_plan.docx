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E3680" w14:textId="77777777" w:rsidR="00490DBE" w:rsidRPr="005A0832" w:rsidRDefault="00290519" w:rsidP="005A0832">
      <w:pPr>
        <w:spacing w:line="240" w:lineRule="auto"/>
        <w:jc w:val="center"/>
        <w:rPr>
          <w:rFonts w:ascii="Times New Roman" w:hAnsi="Times New Roman" w:cs="Times New Roman"/>
          <w:b/>
          <w:sz w:val="36"/>
          <w:szCs w:val="36"/>
          <w:u w:val="single"/>
        </w:rPr>
      </w:pPr>
      <w:bookmarkStart w:id="0" w:name="_GoBack"/>
      <w:bookmarkEnd w:id="0"/>
      <w:r w:rsidRPr="005A0832">
        <w:rPr>
          <w:rFonts w:ascii="Times New Roman" w:hAnsi="Times New Roman" w:cs="Times New Roman"/>
          <w:b/>
          <w:sz w:val="36"/>
          <w:szCs w:val="36"/>
          <w:u w:val="single"/>
        </w:rPr>
        <w:t>Test Plan</w:t>
      </w:r>
    </w:p>
    <w:p w14:paraId="3B031637" w14:textId="77777777" w:rsidR="004400AE" w:rsidRDefault="004400AE" w:rsidP="00680756">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14:paraId="54357125" w14:textId="77777777" w:rsidR="005077B8" w:rsidRPr="005077B8" w:rsidRDefault="000503E0" w:rsidP="00680756">
      <w:pPr>
        <w:spacing w:line="240" w:lineRule="auto"/>
        <w:jc w:val="both"/>
        <w:rPr>
          <w:rFonts w:ascii="Times New Roman" w:hAnsi="Times New Roman" w:cs="Times New Roman"/>
          <w:sz w:val="24"/>
          <w:szCs w:val="24"/>
        </w:rPr>
      </w:pPr>
      <w:r>
        <w:rPr>
          <w:rFonts w:ascii="Times New Roman" w:hAnsi="Times New Roman" w:cs="Times New Roman"/>
          <w:sz w:val="24"/>
          <w:szCs w:val="24"/>
        </w:rPr>
        <w:t>Our system under test</w:t>
      </w:r>
      <w:r w:rsidR="00AC0CC4">
        <w:rPr>
          <w:rFonts w:ascii="Times New Roman" w:hAnsi="Times New Roman" w:cs="Times New Roman"/>
          <w:sz w:val="24"/>
          <w:szCs w:val="24"/>
        </w:rPr>
        <w:t xml:space="preserve"> (SUT)</w:t>
      </w:r>
      <w:r>
        <w:rPr>
          <w:rFonts w:ascii="Times New Roman" w:hAnsi="Times New Roman" w:cs="Times New Roman"/>
          <w:sz w:val="24"/>
          <w:szCs w:val="24"/>
        </w:rPr>
        <w:t xml:space="preserve">, Fat Free CRM is an open source customer relationship management (CRM) platform built using Ruby on Rails. The system </w:t>
      </w:r>
      <w:r w:rsidRPr="000503E0">
        <w:rPr>
          <w:rFonts w:ascii="Times New Roman" w:hAnsi="Times New Roman" w:cs="Times New Roman"/>
          <w:sz w:val="24"/>
          <w:szCs w:val="24"/>
        </w:rPr>
        <w:t>features group collaboration, campaign and lead management, contact lists, and opportunity tracking.</w:t>
      </w:r>
    </w:p>
    <w:p w14:paraId="4D3C7086" w14:textId="77777777" w:rsidR="004400AE" w:rsidRDefault="000503E0" w:rsidP="00680756">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Objectives and Tasks</w:t>
      </w:r>
    </w:p>
    <w:p w14:paraId="5D57FC30" w14:textId="77777777" w:rsidR="009335D1" w:rsidRPr="009335D1" w:rsidRDefault="009335D1" w:rsidP="009335D1">
      <w:pPr>
        <w:pStyle w:val="ListParagraph"/>
        <w:numPr>
          <w:ilvl w:val="0"/>
          <w:numId w:val="10"/>
        </w:numPr>
        <w:spacing w:line="240" w:lineRule="auto"/>
        <w:jc w:val="both"/>
        <w:rPr>
          <w:rFonts w:ascii="Times New Roman" w:hAnsi="Times New Roman" w:cs="Times New Roman"/>
          <w:b/>
          <w:sz w:val="24"/>
          <w:szCs w:val="24"/>
        </w:rPr>
      </w:pPr>
      <w:r w:rsidRPr="009335D1">
        <w:rPr>
          <w:rFonts w:ascii="Times New Roman" w:hAnsi="Times New Roman" w:cs="Times New Roman"/>
          <w:b/>
          <w:sz w:val="24"/>
          <w:szCs w:val="24"/>
        </w:rPr>
        <w:t>Objectives</w:t>
      </w:r>
    </w:p>
    <w:p w14:paraId="3F276FD3" w14:textId="77777777" w:rsidR="009335D1" w:rsidRDefault="009335D1" w:rsidP="009335D1">
      <w:pPr>
        <w:pStyle w:val="ListParagraph"/>
        <w:spacing w:line="240" w:lineRule="auto"/>
        <w:jc w:val="both"/>
        <w:rPr>
          <w:rFonts w:ascii="Times New Roman" w:hAnsi="Times New Roman" w:cs="Times New Roman"/>
          <w:sz w:val="24"/>
          <w:szCs w:val="24"/>
        </w:rPr>
      </w:pPr>
      <w:r w:rsidRPr="009335D1">
        <w:rPr>
          <w:rFonts w:ascii="Times New Roman" w:hAnsi="Times New Roman" w:cs="Times New Roman"/>
          <w:sz w:val="24"/>
          <w:szCs w:val="24"/>
        </w:rPr>
        <w:t xml:space="preserve">Our main objective was to develop and execute Software and </w:t>
      </w:r>
      <w:r>
        <w:rPr>
          <w:rFonts w:ascii="Times New Roman" w:hAnsi="Times New Roman" w:cs="Times New Roman"/>
          <w:sz w:val="24"/>
          <w:szCs w:val="24"/>
        </w:rPr>
        <w:t>Quality A</w:t>
      </w:r>
      <w:r w:rsidRPr="009335D1">
        <w:rPr>
          <w:rFonts w:ascii="Times New Roman" w:hAnsi="Times New Roman" w:cs="Times New Roman"/>
          <w:sz w:val="24"/>
          <w:szCs w:val="24"/>
        </w:rPr>
        <w:t>ssurance test plan and interpret the results</w:t>
      </w:r>
      <w:r>
        <w:rPr>
          <w:rFonts w:ascii="Times New Roman" w:hAnsi="Times New Roman" w:cs="Times New Roman"/>
          <w:sz w:val="24"/>
          <w:szCs w:val="24"/>
        </w:rPr>
        <w:t>.</w:t>
      </w:r>
    </w:p>
    <w:p w14:paraId="59E96C0D" w14:textId="77777777" w:rsidR="009335D1" w:rsidRDefault="009335D1" w:rsidP="009335D1">
      <w:pPr>
        <w:pStyle w:val="ListParagraph"/>
        <w:spacing w:line="240" w:lineRule="auto"/>
        <w:jc w:val="both"/>
        <w:rPr>
          <w:rFonts w:ascii="Times New Roman" w:hAnsi="Times New Roman" w:cs="Times New Roman"/>
          <w:sz w:val="24"/>
          <w:szCs w:val="24"/>
        </w:rPr>
      </w:pPr>
    </w:p>
    <w:p w14:paraId="4B94EEDA" w14:textId="77777777" w:rsidR="009335D1" w:rsidRPr="009335D1" w:rsidRDefault="009335D1" w:rsidP="009335D1">
      <w:pPr>
        <w:pStyle w:val="ListParagraph"/>
        <w:numPr>
          <w:ilvl w:val="0"/>
          <w:numId w:val="10"/>
        </w:numPr>
        <w:spacing w:line="240" w:lineRule="auto"/>
        <w:jc w:val="both"/>
        <w:rPr>
          <w:rFonts w:ascii="Times New Roman" w:hAnsi="Times New Roman" w:cs="Times New Roman"/>
          <w:b/>
          <w:sz w:val="24"/>
          <w:szCs w:val="24"/>
        </w:rPr>
      </w:pPr>
      <w:r w:rsidRPr="009335D1">
        <w:rPr>
          <w:rFonts w:ascii="Times New Roman" w:hAnsi="Times New Roman" w:cs="Times New Roman"/>
          <w:b/>
          <w:sz w:val="24"/>
          <w:szCs w:val="24"/>
        </w:rPr>
        <w:t>Tasks</w:t>
      </w:r>
    </w:p>
    <w:p w14:paraId="50878F07" w14:textId="77777777" w:rsidR="009335D1" w:rsidRPr="009335D1" w:rsidRDefault="009335D1" w:rsidP="009335D1">
      <w:pPr>
        <w:pStyle w:val="ListParagraph"/>
        <w:spacing w:line="240" w:lineRule="auto"/>
        <w:jc w:val="both"/>
        <w:rPr>
          <w:rFonts w:ascii="Times New Roman" w:hAnsi="Times New Roman" w:cs="Times New Roman"/>
          <w:sz w:val="24"/>
          <w:szCs w:val="24"/>
        </w:rPr>
      </w:pPr>
      <w:r w:rsidRPr="009335D1">
        <w:rPr>
          <w:rFonts w:ascii="Times New Roman" w:hAnsi="Times New Roman" w:cs="Times New Roman"/>
          <w:sz w:val="24"/>
          <w:szCs w:val="24"/>
        </w:rPr>
        <w:t>We tested the selected modules from the SUT using various tools for static and dynamic testing. We also analyzed the bottlenecks in the application and the areas of code that need improvement, using a couple of QA metrics.</w:t>
      </w:r>
    </w:p>
    <w:p w14:paraId="6FC7BB31" w14:textId="77777777" w:rsidR="009335D1" w:rsidRDefault="009335D1" w:rsidP="009335D1">
      <w:pPr>
        <w:pStyle w:val="ListParagraph"/>
        <w:spacing w:line="240" w:lineRule="auto"/>
        <w:jc w:val="both"/>
        <w:rPr>
          <w:rFonts w:ascii="Times New Roman" w:hAnsi="Times New Roman" w:cs="Times New Roman"/>
          <w:sz w:val="24"/>
          <w:szCs w:val="24"/>
        </w:rPr>
      </w:pPr>
    </w:p>
    <w:p w14:paraId="3F24BDB9" w14:textId="77777777" w:rsidR="009335D1" w:rsidRPr="009335D1" w:rsidRDefault="009335D1" w:rsidP="009335D1">
      <w:pPr>
        <w:pStyle w:val="ListParagraph"/>
        <w:spacing w:line="240" w:lineRule="auto"/>
        <w:jc w:val="both"/>
        <w:rPr>
          <w:rFonts w:ascii="Times New Roman" w:hAnsi="Times New Roman" w:cs="Times New Roman"/>
          <w:sz w:val="24"/>
          <w:szCs w:val="24"/>
        </w:rPr>
      </w:pPr>
      <w:r w:rsidRPr="009335D1">
        <w:rPr>
          <w:rFonts w:ascii="Times New Roman" w:hAnsi="Times New Roman" w:cs="Times New Roman"/>
          <w:sz w:val="24"/>
          <w:szCs w:val="24"/>
        </w:rPr>
        <w:t xml:space="preserve">We have performed manual inspection on each of the selected module and compared the results with the results generated from a static analyzer, Rubocop. We have also found the code coverage of the SUT using SimpleCov, a code coverage analysis tool. Static </w:t>
      </w:r>
    </w:p>
    <w:p w14:paraId="35F3DF62" w14:textId="77777777" w:rsidR="009335D1" w:rsidRDefault="009335D1" w:rsidP="009335D1">
      <w:pPr>
        <w:pStyle w:val="ListParagraph"/>
        <w:spacing w:line="240" w:lineRule="auto"/>
        <w:jc w:val="both"/>
        <w:rPr>
          <w:rFonts w:ascii="Times New Roman" w:hAnsi="Times New Roman" w:cs="Times New Roman"/>
          <w:sz w:val="24"/>
          <w:szCs w:val="24"/>
        </w:rPr>
      </w:pPr>
    </w:p>
    <w:p w14:paraId="37A7FDB0" w14:textId="77777777" w:rsidR="009335D1" w:rsidRPr="009335D1" w:rsidRDefault="009335D1" w:rsidP="009335D1">
      <w:pPr>
        <w:pStyle w:val="ListParagraph"/>
        <w:spacing w:line="240" w:lineRule="auto"/>
        <w:jc w:val="both"/>
        <w:rPr>
          <w:rFonts w:ascii="Times New Roman" w:hAnsi="Times New Roman" w:cs="Times New Roman"/>
          <w:sz w:val="24"/>
          <w:szCs w:val="24"/>
        </w:rPr>
      </w:pPr>
      <w:r w:rsidRPr="009335D1">
        <w:rPr>
          <w:rFonts w:ascii="Times New Roman" w:hAnsi="Times New Roman" w:cs="Times New Roman"/>
          <w:sz w:val="24"/>
          <w:szCs w:val="24"/>
        </w:rPr>
        <w:t>Later, we performed dynamic testing to test the user interface of the SUT using RSpec test cases and also automated the web browser using Capybara and Selenium.</w:t>
      </w:r>
    </w:p>
    <w:p w14:paraId="1CDD7E18" w14:textId="77777777" w:rsidR="009335D1" w:rsidRDefault="009335D1" w:rsidP="009335D1">
      <w:pPr>
        <w:pStyle w:val="ListParagraph"/>
        <w:spacing w:line="240" w:lineRule="auto"/>
        <w:jc w:val="both"/>
        <w:rPr>
          <w:rFonts w:ascii="Times New Roman" w:hAnsi="Times New Roman" w:cs="Times New Roman"/>
          <w:sz w:val="24"/>
          <w:szCs w:val="24"/>
        </w:rPr>
      </w:pPr>
    </w:p>
    <w:p w14:paraId="2731C8D3" w14:textId="77777777" w:rsidR="009335D1" w:rsidRPr="009335D1" w:rsidRDefault="009335D1" w:rsidP="009335D1">
      <w:pPr>
        <w:pStyle w:val="ListParagraph"/>
        <w:spacing w:line="240" w:lineRule="auto"/>
        <w:jc w:val="both"/>
        <w:rPr>
          <w:rFonts w:ascii="Times New Roman" w:hAnsi="Times New Roman" w:cs="Times New Roman"/>
          <w:sz w:val="24"/>
          <w:szCs w:val="24"/>
        </w:rPr>
      </w:pPr>
      <w:r w:rsidRPr="009335D1">
        <w:rPr>
          <w:rFonts w:ascii="Times New Roman" w:hAnsi="Times New Roman" w:cs="Times New Roman"/>
          <w:sz w:val="24"/>
          <w:szCs w:val="24"/>
        </w:rPr>
        <w:t>Moreover, we used QA metrics like Rack-mini-profiler and GitStats to find the choke-points in the code and to analyze the commit history of the repository.</w:t>
      </w:r>
    </w:p>
    <w:p w14:paraId="33A6CE7A" w14:textId="77777777" w:rsidR="009335D1" w:rsidRPr="009335D1" w:rsidRDefault="009335D1" w:rsidP="009335D1">
      <w:pPr>
        <w:pStyle w:val="ListParagraph"/>
        <w:spacing w:line="240" w:lineRule="auto"/>
        <w:jc w:val="both"/>
        <w:rPr>
          <w:rFonts w:ascii="Times New Roman" w:hAnsi="Times New Roman" w:cs="Times New Roman"/>
          <w:sz w:val="24"/>
          <w:szCs w:val="24"/>
        </w:rPr>
      </w:pPr>
    </w:p>
    <w:p w14:paraId="2B0B011E" w14:textId="77777777" w:rsidR="004400AE" w:rsidRDefault="004400AE" w:rsidP="00680756">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Scope</w:t>
      </w:r>
    </w:p>
    <w:p w14:paraId="122D80C7" w14:textId="77777777" w:rsidR="0006762F" w:rsidRDefault="009F32C8" w:rsidP="006807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the product has varied functionalities, </w:t>
      </w:r>
      <w:r w:rsidR="00AC0CC4">
        <w:rPr>
          <w:rFonts w:ascii="Times New Roman" w:hAnsi="Times New Roman" w:cs="Times New Roman"/>
          <w:sz w:val="24"/>
          <w:szCs w:val="24"/>
        </w:rPr>
        <w:t>we chose to work on the following modules – Leads, Tasks, Users and Dashboard.</w:t>
      </w:r>
    </w:p>
    <w:p w14:paraId="3CD2A32D" w14:textId="77777777" w:rsidR="0006762F" w:rsidRDefault="0006762F" w:rsidP="00680756">
      <w:pPr>
        <w:spacing w:line="240" w:lineRule="auto"/>
        <w:jc w:val="both"/>
        <w:rPr>
          <w:rFonts w:ascii="Times New Roman" w:hAnsi="Times New Roman" w:cs="Times New Roman"/>
          <w:sz w:val="24"/>
          <w:szCs w:val="24"/>
        </w:rPr>
      </w:pPr>
      <w:r>
        <w:rPr>
          <w:rFonts w:ascii="Times New Roman" w:hAnsi="Times New Roman" w:cs="Times New Roman"/>
          <w:sz w:val="24"/>
          <w:szCs w:val="24"/>
        </w:rPr>
        <w:t>We have analyzed the reports generated at every level of the test plan, but we have not changed the source code to improve the quality of the code. Our analysis might help the authors improve the quality of their code.</w:t>
      </w:r>
    </w:p>
    <w:p w14:paraId="2322AFF2" w14:textId="77777777" w:rsidR="00490DBE" w:rsidRPr="00356C0D" w:rsidRDefault="004400AE" w:rsidP="00680756">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System Overview and Key Features</w:t>
      </w:r>
    </w:p>
    <w:p w14:paraId="598E6CC6" w14:textId="77777777" w:rsidR="00C5082D" w:rsidRPr="00356C0D" w:rsidRDefault="00C5082D" w:rsidP="00680756">
      <w:pPr>
        <w:spacing w:line="240" w:lineRule="auto"/>
        <w:jc w:val="both"/>
        <w:rPr>
          <w:rFonts w:ascii="Times New Roman" w:hAnsi="Times New Roman" w:cs="Times New Roman"/>
          <w:sz w:val="24"/>
          <w:szCs w:val="24"/>
        </w:rPr>
      </w:pPr>
      <w:r w:rsidRPr="00356C0D">
        <w:rPr>
          <w:rFonts w:ascii="Times New Roman" w:hAnsi="Times New Roman" w:cs="Times New Roman"/>
          <w:sz w:val="24"/>
          <w:szCs w:val="24"/>
        </w:rPr>
        <w:t>Fat Free CRM is an open source customer relationship management platform. It can be operated on different machines for example windows, Mac and Linux. It comes with trouble free i</w:t>
      </w:r>
      <w:r w:rsidR="00356C0D">
        <w:rPr>
          <w:rFonts w:ascii="Times New Roman" w:hAnsi="Times New Roman" w:cs="Times New Roman"/>
          <w:sz w:val="24"/>
          <w:szCs w:val="24"/>
        </w:rPr>
        <w:t>nstallation process. Moreover, t</w:t>
      </w:r>
      <w:r w:rsidRPr="00356C0D">
        <w:rPr>
          <w:rFonts w:ascii="Times New Roman" w:hAnsi="Times New Roman" w:cs="Times New Roman"/>
          <w:sz w:val="24"/>
          <w:szCs w:val="24"/>
        </w:rPr>
        <w:t>he program comes with a number of comforts that provide users with gobs of options. Fat Free CRM provides abundant benefits for web-based management. It allows users to send mass emails, create tickets and manage meetings all in one program. The software also provides customized access depending on each user’s role.</w:t>
      </w:r>
    </w:p>
    <w:p w14:paraId="0A8D7F71" w14:textId="77777777" w:rsidR="009335D1" w:rsidRDefault="009335D1" w:rsidP="00680756">
      <w:pPr>
        <w:pStyle w:val="NormalWeb"/>
        <w:shd w:val="clear" w:color="auto" w:fill="FFFFFF"/>
        <w:jc w:val="both"/>
        <w:rPr>
          <w:b/>
          <w:u w:val="single"/>
        </w:rPr>
      </w:pPr>
    </w:p>
    <w:p w14:paraId="793D6B41" w14:textId="77777777" w:rsidR="00490DBE" w:rsidRPr="00356C0D" w:rsidRDefault="00490DBE" w:rsidP="00680756">
      <w:pPr>
        <w:pStyle w:val="NormalWeb"/>
        <w:shd w:val="clear" w:color="auto" w:fill="FFFFFF"/>
        <w:jc w:val="both"/>
        <w:rPr>
          <w:b/>
          <w:u w:val="single"/>
        </w:rPr>
      </w:pPr>
      <w:r w:rsidRPr="00356C0D">
        <w:rPr>
          <w:b/>
          <w:u w:val="single"/>
        </w:rPr>
        <w:lastRenderedPageBreak/>
        <w:t>Test Strategy</w:t>
      </w:r>
    </w:p>
    <w:p w14:paraId="10422359" w14:textId="77777777" w:rsidR="005A0832" w:rsidRDefault="004B3730" w:rsidP="00680756">
      <w:pPr>
        <w:pStyle w:val="NormalWeb"/>
        <w:shd w:val="clear" w:color="auto" w:fill="FFFFFF"/>
        <w:jc w:val="both"/>
        <w:rPr>
          <w:b/>
        </w:rPr>
      </w:pPr>
      <w:r w:rsidRPr="005A0832">
        <w:rPr>
          <w:b/>
        </w:rPr>
        <w:t xml:space="preserve">Static Testing: </w:t>
      </w:r>
    </w:p>
    <w:p w14:paraId="3640A2A7" w14:textId="77777777" w:rsidR="007A5D5C" w:rsidRDefault="00490DBE" w:rsidP="007A5D5C">
      <w:pPr>
        <w:pStyle w:val="NormalWeb"/>
        <w:numPr>
          <w:ilvl w:val="0"/>
          <w:numId w:val="8"/>
        </w:numPr>
        <w:shd w:val="clear" w:color="auto" w:fill="FFFFFF"/>
        <w:jc w:val="both"/>
      </w:pPr>
      <w:r w:rsidRPr="005A0832">
        <w:rPr>
          <w:b/>
        </w:rPr>
        <w:t xml:space="preserve">Manual </w:t>
      </w:r>
      <w:r w:rsidR="00C5082D" w:rsidRPr="005A0832">
        <w:rPr>
          <w:b/>
        </w:rPr>
        <w:t>Inspection</w:t>
      </w:r>
      <w:r w:rsidR="004B3730" w:rsidRPr="005A0832">
        <w:rPr>
          <w:b/>
        </w:rPr>
        <w:t>:</w:t>
      </w:r>
    </w:p>
    <w:p w14:paraId="3A06E2CD" w14:textId="77777777" w:rsidR="007A5D5C" w:rsidRDefault="007A5D5C" w:rsidP="007A5D5C">
      <w:pPr>
        <w:pStyle w:val="NormalWeb"/>
        <w:numPr>
          <w:ilvl w:val="0"/>
          <w:numId w:val="11"/>
        </w:numPr>
        <w:shd w:val="clear" w:color="auto" w:fill="FFFFFF"/>
        <w:jc w:val="both"/>
        <w:rPr>
          <w:b/>
        </w:rPr>
      </w:pPr>
      <w:r w:rsidRPr="007A5D5C">
        <w:rPr>
          <w:b/>
        </w:rPr>
        <w:t>Definition</w:t>
      </w:r>
    </w:p>
    <w:p w14:paraId="420E5784" w14:textId="77777777" w:rsidR="00D448F0" w:rsidRPr="00D448F0" w:rsidRDefault="00D448F0" w:rsidP="00D448F0">
      <w:pPr>
        <w:pStyle w:val="NormalWeb"/>
        <w:shd w:val="clear" w:color="auto" w:fill="FFFFFF"/>
        <w:ind w:left="1440"/>
        <w:jc w:val="both"/>
      </w:pPr>
      <w:r w:rsidRPr="00D448F0">
        <w:t>An inspection is one of the most common sorts of review practices found in software projects. The goal of the inspection is for all of the inspectors to reach consensus on a work product and approve it for use in the project.</w:t>
      </w:r>
    </w:p>
    <w:p w14:paraId="3E09E528" w14:textId="77777777" w:rsidR="007A5D5C" w:rsidRDefault="007A5D5C" w:rsidP="007A5D5C">
      <w:pPr>
        <w:pStyle w:val="NormalWeb"/>
        <w:numPr>
          <w:ilvl w:val="0"/>
          <w:numId w:val="11"/>
        </w:numPr>
        <w:shd w:val="clear" w:color="auto" w:fill="FFFFFF"/>
        <w:jc w:val="both"/>
        <w:rPr>
          <w:b/>
        </w:rPr>
      </w:pPr>
      <w:r>
        <w:rPr>
          <w:b/>
        </w:rPr>
        <w:t>Participants</w:t>
      </w:r>
    </w:p>
    <w:p w14:paraId="1132C46A" w14:textId="77777777" w:rsidR="00D448F0" w:rsidRDefault="00D448F0" w:rsidP="00D448F0">
      <w:pPr>
        <w:pStyle w:val="NormalWeb"/>
        <w:shd w:val="clear" w:color="auto" w:fill="FFFFFF"/>
        <w:ind w:left="1440"/>
        <w:jc w:val="both"/>
      </w:pPr>
      <w:r w:rsidRPr="00D448F0">
        <w:t>Manual Inspection was performed by the following team members:</w:t>
      </w:r>
    </w:p>
    <w:p w14:paraId="5753DE5D" w14:textId="77777777" w:rsidR="00D448F0" w:rsidRDefault="00D448F0" w:rsidP="00D448F0">
      <w:pPr>
        <w:pStyle w:val="NormalWeb"/>
        <w:numPr>
          <w:ilvl w:val="0"/>
          <w:numId w:val="12"/>
        </w:numPr>
        <w:shd w:val="clear" w:color="auto" w:fill="FFFFFF"/>
        <w:jc w:val="both"/>
      </w:pPr>
      <w:r>
        <w:t>Sayali Pendharkar</w:t>
      </w:r>
    </w:p>
    <w:p w14:paraId="0AFC89D8" w14:textId="77777777" w:rsidR="00D448F0" w:rsidRPr="00D448F0" w:rsidRDefault="00D448F0" w:rsidP="00D448F0">
      <w:pPr>
        <w:pStyle w:val="NormalWeb"/>
        <w:numPr>
          <w:ilvl w:val="0"/>
          <w:numId w:val="12"/>
        </w:numPr>
        <w:shd w:val="clear" w:color="auto" w:fill="FFFFFF"/>
        <w:jc w:val="both"/>
      </w:pPr>
      <w:r>
        <w:t>Sanjay Kalla</w:t>
      </w:r>
    </w:p>
    <w:p w14:paraId="0356530C" w14:textId="77777777" w:rsidR="007A5D5C" w:rsidRDefault="007A5D5C" w:rsidP="007A5D5C">
      <w:pPr>
        <w:pStyle w:val="NormalWeb"/>
        <w:numPr>
          <w:ilvl w:val="0"/>
          <w:numId w:val="11"/>
        </w:numPr>
        <w:shd w:val="clear" w:color="auto" w:fill="FFFFFF"/>
        <w:jc w:val="both"/>
        <w:rPr>
          <w:b/>
        </w:rPr>
      </w:pPr>
      <w:r>
        <w:rPr>
          <w:b/>
        </w:rPr>
        <w:t>Methodology</w:t>
      </w:r>
    </w:p>
    <w:p w14:paraId="25E7D158" w14:textId="77777777" w:rsidR="00467008" w:rsidRDefault="00D448F0" w:rsidP="00D448F0">
      <w:pPr>
        <w:pStyle w:val="NormalWeb"/>
        <w:shd w:val="clear" w:color="auto" w:fill="FFFFFF"/>
        <w:ind w:left="1440"/>
        <w:jc w:val="both"/>
      </w:pPr>
      <w:r w:rsidRPr="005A0832">
        <w:t>Our team has manually inspected four different modules of our SUT and generated a report describing different test report criteria like coding standards, comments, logic and error handling.</w:t>
      </w:r>
      <w:r>
        <w:t xml:space="preserve"> </w:t>
      </w:r>
    </w:p>
    <w:p w14:paraId="0147A0ED" w14:textId="77777777" w:rsidR="00D448F0" w:rsidRDefault="00D448F0" w:rsidP="00D448F0">
      <w:pPr>
        <w:pStyle w:val="NormalWeb"/>
        <w:shd w:val="clear" w:color="auto" w:fill="FFFFFF"/>
        <w:ind w:left="1440"/>
        <w:jc w:val="both"/>
        <w:rPr>
          <w:b/>
        </w:rPr>
      </w:pPr>
      <w:r>
        <w:t>We considered the files related to our modules and analyzed the code manually playing the role of a moderator and recorder.</w:t>
      </w:r>
    </w:p>
    <w:p w14:paraId="3149B354" w14:textId="77777777" w:rsidR="00F17759" w:rsidRPr="00BE58C7" w:rsidRDefault="007A5D5C" w:rsidP="00BE58C7">
      <w:pPr>
        <w:pStyle w:val="NormalWeb"/>
        <w:numPr>
          <w:ilvl w:val="0"/>
          <w:numId w:val="11"/>
        </w:numPr>
        <w:shd w:val="clear" w:color="auto" w:fill="FFFFFF"/>
        <w:jc w:val="both"/>
        <w:rPr>
          <w:b/>
        </w:rPr>
      </w:pPr>
      <w:r>
        <w:rPr>
          <w:b/>
        </w:rPr>
        <w:t>Results</w:t>
      </w:r>
    </w:p>
    <w:tbl>
      <w:tblPr>
        <w:tblStyle w:val="TableGrid"/>
        <w:tblW w:w="8856" w:type="dxa"/>
        <w:tblInd w:w="1475" w:type="dxa"/>
        <w:tblLook w:val="04A0" w:firstRow="1" w:lastRow="0" w:firstColumn="1" w:lastColumn="0" w:noHBand="0" w:noVBand="1"/>
      </w:tblPr>
      <w:tblGrid>
        <w:gridCol w:w="4430"/>
        <w:gridCol w:w="4426"/>
      </w:tblGrid>
      <w:tr w:rsidR="00F17759" w14:paraId="2B123748" w14:textId="77777777" w:rsidTr="677AC368">
        <w:tc>
          <w:tcPr>
            <w:tcW w:w="4430" w:type="dxa"/>
          </w:tcPr>
          <w:p w14:paraId="6A6D7DD5" w14:textId="77777777" w:rsidR="00F17759" w:rsidRPr="005F2C37" w:rsidRDefault="00F17759" w:rsidP="00A15592">
            <w:pPr>
              <w:pStyle w:val="NormalWeb"/>
              <w:jc w:val="both"/>
              <w:rPr>
                <w:b/>
              </w:rPr>
            </w:pPr>
            <w:r>
              <w:rPr>
                <w:b/>
              </w:rPr>
              <w:t>Manual Inspection</w:t>
            </w:r>
            <w:r w:rsidRPr="005F2C37">
              <w:rPr>
                <w:b/>
              </w:rPr>
              <w:t xml:space="preserve"> Summary</w:t>
            </w:r>
          </w:p>
        </w:tc>
        <w:tc>
          <w:tcPr>
            <w:tcW w:w="4426" w:type="dxa"/>
          </w:tcPr>
          <w:p w14:paraId="288ED0C7" w14:textId="77777777" w:rsidR="00F17759" w:rsidRDefault="00F17759" w:rsidP="00A15592">
            <w:pPr>
              <w:pStyle w:val="NormalWeb"/>
              <w:jc w:val="both"/>
            </w:pPr>
          </w:p>
        </w:tc>
      </w:tr>
      <w:tr w:rsidR="00F17759" w14:paraId="2D52AC45" w14:textId="77777777" w:rsidTr="677AC368">
        <w:tc>
          <w:tcPr>
            <w:tcW w:w="4430" w:type="dxa"/>
          </w:tcPr>
          <w:p w14:paraId="5CC1D219" w14:textId="77777777" w:rsidR="00F17759" w:rsidRDefault="00F17759" w:rsidP="00A15592">
            <w:pPr>
              <w:pStyle w:val="NormalWeb"/>
              <w:jc w:val="both"/>
            </w:pPr>
            <w:r>
              <w:t>Code Statistics</w:t>
            </w:r>
          </w:p>
        </w:tc>
        <w:tc>
          <w:tcPr>
            <w:tcW w:w="4426" w:type="dxa"/>
          </w:tcPr>
          <w:p w14:paraId="72AC479F" w14:textId="77777777" w:rsidR="00F17759" w:rsidRDefault="00F17759" w:rsidP="00A15592">
            <w:pPr>
              <w:pStyle w:val="NormalWeb"/>
              <w:jc w:val="both"/>
            </w:pPr>
            <w:r>
              <w:t>4 modules</w:t>
            </w:r>
          </w:p>
        </w:tc>
      </w:tr>
      <w:tr w:rsidR="00F17759" w14:paraId="5AA30D50" w14:textId="77777777" w:rsidTr="677AC368">
        <w:tc>
          <w:tcPr>
            <w:tcW w:w="4430" w:type="dxa"/>
          </w:tcPr>
          <w:p w14:paraId="673D5B71" w14:textId="77777777" w:rsidR="00F17759" w:rsidRPr="005F2C37" w:rsidRDefault="00F17759" w:rsidP="00A15592">
            <w:pPr>
              <w:pStyle w:val="NormalWeb"/>
              <w:jc w:val="both"/>
              <w:rPr>
                <w:b/>
              </w:rPr>
            </w:pPr>
            <w:r w:rsidRPr="005F2C37">
              <w:rPr>
                <w:b/>
              </w:rPr>
              <w:t>Dashboard Module</w:t>
            </w:r>
          </w:p>
        </w:tc>
        <w:tc>
          <w:tcPr>
            <w:tcW w:w="4426" w:type="dxa"/>
          </w:tcPr>
          <w:p w14:paraId="3C0599DB" w14:textId="77777777" w:rsidR="00F17759" w:rsidRDefault="00F17759" w:rsidP="00A15592">
            <w:pPr>
              <w:pStyle w:val="NormalWeb"/>
              <w:jc w:val="both"/>
            </w:pPr>
          </w:p>
        </w:tc>
      </w:tr>
      <w:tr w:rsidR="00F17759" w14:paraId="7EB20A9C" w14:textId="77777777" w:rsidTr="677AC368">
        <w:tc>
          <w:tcPr>
            <w:tcW w:w="4430" w:type="dxa"/>
          </w:tcPr>
          <w:p w14:paraId="43E40F9D" w14:textId="77777777" w:rsidR="00F17759" w:rsidRDefault="00F17759" w:rsidP="00A15592">
            <w:pPr>
              <w:pStyle w:val="NormalWeb"/>
              <w:jc w:val="both"/>
            </w:pPr>
            <w:r>
              <w:t>Lines Covered</w:t>
            </w:r>
          </w:p>
        </w:tc>
        <w:tc>
          <w:tcPr>
            <w:tcW w:w="4426" w:type="dxa"/>
          </w:tcPr>
          <w:p w14:paraId="790C242C" w14:textId="77777777" w:rsidR="00F17759" w:rsidRDefault="00F17759" w:rsidP="00A15592">
            <w:pPr>
              <w:pStyle w:val="NormalWeb"/>
              <w:jc w:val="both"/>
            </w:pPr>
            <w:r>
              <w:t>156</w:t>
            </w:r>
          </w:p>
        </w:tc>
      </w:tr>
      <w:tr w:rsidR="00F17759" w14:paraId="281C9C92" w14:textId="77777777" w:rsidTr="677AC368">
        <w:tc>
          <w:tcPr>
            <w:tcW w:w="4430" w:type="dxa"/>
          </w:tcPr>
          <w:p w14:paraId="795A945C" w14:textId="77777777" w:rsidR="00F17759" w:rsidRDefault="00F17759" w:rsidP="00A15592">
            <w:pPr>
              <w:pStyle w:val="NormalWeb"/>
              <w:jc w:val="both"/>
            </w:pPr>
            <w:r>
              <w:t>Number of Bugs Reported</w:t>
            </w:r>
          </w:p>
        </w:tc>
        <w:tc>
          <w:tcPr>
            <w:tcW w:w="4426" w:type="dxa"/>
          </w:tcPr>
          <w:p w14:paraId="7E42EB99" w14:textId="77777777" w:rsidR="00F17759" w:rsidRDefault="00F17759" w:rsidP="00A15592">
            <w:pPr>
              <w:pStyle w:val="NormalWeb"/>
              <w:jc w:val="both"/>
            </w:pPr>
            <w:r>
              <w:t>6</w:t>
            </w:r>
          </w:p>
        </w:tc>
      </w:tr>
      <w:tr w:rsidR="00F17759" w:rsidRPr="005F2C37" w14:paraId="4B3F5CF5" w14:textId="77777777" w:rsidTr="677AC368">
        <w:tc>
          <w:tcPr>
            <w:tcW w:w="4430" w:type="dxa"/>
          </w:tcPr>
          <w:p w14:paraId="72B4449B" w14:textId="77777777" w:rsidR="00F17759" w:rsidRPr="005F2C37" w:rsidRDefault="00F17759" w:rsidP="00A15592">
            <w:pPr>
              <w:pStyle w:val="NormalWeb"/>
              <w:jc w:val="both"/>
              <w:rPr>
                <w:b/>
              </w:rPr>
            </w:pPr>
            <w:r w:rsidRPr="005F2C37">
              <w:rPr>
                <w:b/>
              </w:rPr>
              <w:t>Leads Module</w:t>
            </w:r>
          </w:p>
        </w:tc>
        <w:tc>
          <w:tcPr>
            <w:tcW w:w="4426" w:type="dxa"/>
          </w:tcPr>
          <w:p w14:paraId="195150FF" w14:textId="77777777" w:rsidR="00F17759" w:rsidRPr="005F2C37" w:rsidRDefault="00F17759" w:rsidP="00A15592">
            <w:pPr>
              <w:pStyle w:val="NormalWeb"/>
              <w:jc w:val="both"/>
              <w:rPr>
                <w:b/>
              </w:rPr>
            </w:pPr>
          </w:p>
        </w:tc>
      </w:tr>
      <w:tr w:rsidR="00F17759" w14:paraId="0B01C9F3" w14:textId="77777777" w:rsidTr="677AC368">
        <w:tc>
          <w:tcPr>
            <w:tcW w:w="4430" w:type="dxa"/>
          </w:tcPr>
          <w:p w14:paraId="6A0C5939" w14:textId="77777777" w:rsidR="00F17759" w:rsidRDefault="00F17759" w:rsidP="00A15592">
            <w:pPr>
              <w:pStyle w:val="NormalWeb"/>
              <w:jc w:val="both"/>
            </w:pPr>
            <w:r w:rsidRPr="005F2C37">
              <w:t>Lines Covered</w:t>
            </w:r>
          </w:p>
        </w:tc>
        <w:tc>
          <w:tcPr>
            <w:tcW w:w="4426" w:type="dxa"/>
          </w:tcPr>
          <w:p w14:paraId="5D80B70F" w14:textId="77777777" w:rsidR="00F17759" w:rsidRDefault="00F17759" w:rsidP="00A15592">
            <w:pPr>
              <w:pStyle w:val="NormalWeb"/>
              <w:jc w:val="both"/>
            </w:pPr>
            <w:r>
              <w:t>Controller- 256 ; Model - 197</w:t>
            </w:r>
          </w:p>
        </w:tc>
      </w:tr>
      <w:tr w:rsidR="00F17759" w14:paraId="41C5AAF5" w14:textId="77777777" w:rsidTr="677AC368">
        <w:tc>
          <w:tcPr>
            <w:tcW w:w="4430" w:type="dxa"/>
          </w:tcPr>
          <w:p w14:paraId="43F34DCC" w14:textId="77777777" w:rsidR="00F17759" w:rsidRPr="005F2C37" w:rsidRDefault="00F17759" w:rsidP="00A15592">
            <w:pPr>
              <w:pStyle w:val="NormalWeb"/>
              <w:jc w:val="both"/>
            </w:pPr>
            <w:r>
              <w:t>Number of Bugs Reported</w:t>
            </w:r>
          </w:p>
        </w:tc>
        <w:tc>
          <w:tcPr>
            <w:tcW w:w="4426" w:type="dxa"/>
          </w:tcPr>
          <w:p w14:paraId="16FBCDDF" w14:textId="77777777" w:rsidR="00F17759" w:rsidRDefault="00F17759" w:rsidP="00F17759">
            <w:pPr>
              <w:pStyle w:val="NormalWeb"/>
              <w:jc w:val="both"/>
            </w:pPr>
            <w:r>
              <w:t>Controller- 2 ; Model – 1</w:t>
            </w:r>
          </w:p>
        </w:tc>
      </w:tr>
      <w:tr w:rsidR="00F17759" w14:paraId="23511963" w14:textId="77777777" w:rsidTr="677AC368">
        <w:tc>
          <w:tcPr>
            <w:tcW w:w="4430" w:type="dxa"/>
          </w:tcPr>
          <w:p w14:paraId="7D19184E" w14:textId="77777777" w:rsidR="00F17759" w:rsidRPr="005F2C37" w:rsidRDefault="00F17759" w:rsidP="00A15592">
            <w:pPr>
              <w:pStyle w:val="NormalWeb"/>
              <w:jc w:val="both"/>
            </w:pPr>
            <w:r w:rsidRPr="005F2C37">
              <w:rPr>
                <w:b/>
              </w:rPr>
              <w:t>Tasks Module</w:t>
            </w:r>
          </w:p>
        </w:tc>
        <w:tc>
          <w:tcPr>
            <w:tcW w:w="4426" w:type="dxa"/>
          </w:tcPr>
          <w:p w14:paraId="1BDF86E5" w14:textId="77777777" w:rsidR="00F17759" w:rsidRDefault="00F17759" w:rsidP="00A15592">
            <w:pPr>
              <w:pStyle w:val="NormalWeb"/>
              <w:jc w:val="both"/>
            </w:pPr>
          </w:p>
        </w:tc>
      </w:tr>
      <w:tr w:rsidR="00F17759" w14:paraId="3A622A70" w14:textId="77777777" w:rsidTr="677AC368">
        <w:tc>
          <w:tcPr>
            <w:tcW w:w="4430" w:type="dxa"/>
          </w:tcPr>
          <w:p w14:paraId="7933B0A9" w14:textId="77777777" w:rsidR="00F17759" w:rsidRPr="005F2C37" w:rsidRDefault="00F17759" w:rsidP="00A15592">
            <w:pPr>
              <w:pStyle w:val="NormalWeb"/>
              <w:jc w:val="both"/>
              <w:rPr>
                <w:b/>
              </w:rPr>
            </w:pPr>
            <w:r w:rsidRPr="005F2C37">
              <w:t>Lines Covered</w:t>
            </w:r>
          </w:p>
        </w:tc>
        <w:tc>
          <w:tcPr>
            <w:tcW w:w="4426" w:type="dxa"/>
          </w:tcPr>
          <w:p w14:paraId="64CB3159" w14:textId="77777777" w:rsidR="00F17759" w:rsidRDefault="00F17759" w:rsidP="00F17759">
            <w:pPr>
              <w:pStyle w:val="NormalWeb"/>
              <w:jc w:val="both"/>
            </w:pPr>
            <w:r>
              <w:t>Controller- 219 ; Model - 284</w:t>
            </w:r>
          </w:p>
        </w:tc>
      </w:tr>
      <w:tr w:rsidR="00F17759" w14:paraId="3BCE6AAD" w14:textId="77777777" w:rsidTr="677AC368">
        <w:tc>
          <w:tcPr>
            <w:tcW w:w="4430" w:type="dxa"/>
          </w:tcPr>
          <w:p w14:paraId="100C0E0A" w14:textId="77777777" w:rsidR="00F17759" w:rsidRPr="005F2C37" w:rsidRDefault="00F17759" w:rsidP="00A15592">
            <w:pPr>
              <w:pStyle w:val="NormalWeb"/>
              <w:jc w:val="both"/>
            </w:pPr>
            <w:r>
              <w:t>Number of Bugs Reported</w:t>
            </w:r>
          </w:p>
        </w:tc>
        <w:tc>
          <w:tcPr>
            <w:tcW w:w="4426" w:type="dxa"/>
          </w:tcPr>
          <w:p w14:paraId="36605CC3" w14:textId="77777777" w:rsidR="00F17759" w:rsidRDefault="00F17759" w:rsidP="00F17759">
            <w:pPr>
              <w:pStyle w:val="NormalWeb"/>
              <w:jc w:val="both"/>
            </w:pPr>
            <w:r>
              <w:t xml:space="preserve">Controller- 2 ; Model – 4 </w:t>
            </w:r>
          </w:p>
        </w:tc>
      </w:tr>
      <w:tr w:rsidR="00F17759" w14:paraId="6B93CAC3" w14:textId="77777777" w:rsidTr="677AC368">
        <w:tc>
          <w:tcPr>
            <w:tcW w:w="4430" w:type="dxa"/>
          </w:tcPr>
          <w:p w14:paraId="7C1F918A" w14:textId="77777777" w:rsidR="00F17759" w:rsidRPr="005F2C37" w:rsidRDefault="00F17759" w:rsidP="00A15592">
            <w:pPr>
              <w:pStyle w:val="NormalWeb"/>
              <w:jc w:val="both"/>
            </w:pPr>
            <w:r>
              <w:rPr>
                <w:b/>
              </w:rPr>
              <w:t>Users Module</w:t>
            </w:r>
          </w:p>
        </w:tc>
        <w:tc>
          <w:tcPr>
            <w:tcW w:w="4426" w:type="dxa"/>
          </w:tcPr>
          <w:p w14:paraId="493950A4" w14:textId="77777777" w:rsidR="00F17759" w:rsidRDefault="00F17759" w:rsidP="00A15592">
            <w:pPr>
              <w:pStyle w:val="NormalWeb"/>
              <w:jc w:val="both"/>
            </w:pPr>
          </w:p>
        </w:tc>
      </w:tr>
      <w:tr w:rsidR="00F17759" w14:paraId="027C3057" w14:textId="77777777" w:rsidTr="677AC368">
        <w:tc>
          <w:tcPr>
            <w:tcW w:w="4430" w:type="dxa"/>
          </w:tcPr>
          <w:p w14:paraId="64DAD481" w14:textId="77777777" w:rsidR="00F17759" w:rsidRPr="005F2C37" w:rsidRDefault="00F17759" w:rsidP="00A15592">
            <w:pPr>
              <w:pStyle w:val="NormalWeb"/>
              <w:jc w:val="both"/>
            </w:pPr>
            <w:r>
              <w:t>Lines Covered</w:t>
            </w:r>
          </w:p>
        </w:tc>
        <w:tc>
          <w:tcPr>
            <w:tcW w:w="4426" w:type="dxa"/>
          </w:tcPr>
          <w:p w14:paraId="6010D113" w14:textId="77777777" w:rsidR="00F17759" w:rsidRDefault="00F17759" w:rsidP="00F17759">
            <w:pPr>
              <w:pStyle w:val="NormalWeb"/>
              <w:jc w:val="both"/>
            </w:pPr>
            <w:r>
              <w:t xml:space="preserve">Controller- 159 ; Model - 184 </w:t>
            </w:r>
          </w:p>
        </w:tc>
      </w:tr>
      <w:tr w:rsidR="00F17759" w14:paraId="30766852" w14:textId="77777777" w:rsidTr="677AC368">
        <w:tc>
          <w:tcPr>
            <w:tcW w:w="4430" w:type="dxa"/>
          </w:tcPr>
          <w:p w14:paraId="7EEB5F75" w14:textId="77777777" w:rsidR="00F17759" w:rsidRPr="005F2C37" w:rsidRDefault="00F17759" w:rsidP="00A15592">
            <w:pPr>
              <w:pStyle w:val="NormalWeb"/>
              <w:jc w:val="both"/>
              <w:rPr>
                <w:b/>
              </w:rPr>
            </w:pPr>
            <w:r>
              <w:t>Number of Bugs Reported</w:t>
            </w:r>
          </w:p>
        </w:tc>
        <w:tc>
          <w:tcPr>
            <w:tcW w:w="4426" w:type="dxa"/>
          </w:tcPr>
          <w:p w14:paraId="235023FF" w14:textId="77777777" w:rsidR="00F17759" w:rsidRDefault="00F17759" w:rsidP="00F17759">
            <w:pPr>
              <w:pStyle w:val="NormalWeb"/>
              <w:jc w:val="both"/>
            </w:pPr>
            <w:r>
              <w:t>Controller- 2 ; Model - 2</w:t>
            </w:r>
          </w:p>
        </w:tc>
      </w:tr>
    </w:tbl>
    <w:p w14:paraId="2FF7EF72" w14:textId="49757AF1" w:rsidR="677AC368" w:rsidRPr="00B67D85" w:rsidRDefault="677AC368" w:rsidP="677AC368">
      <w:pPr>
        <w:pStyle w:val="NormalWeb"/>
        <w:shd w:val="clear" w:color="auto" w:fill="FFFFFF" w:themeFill="background1"/>
        <w:ind w:left="1440"/>
        <w:jc w:val="both"/>
      </w:pPr>
      <w:r w:rsidRPr="00B67D85">
        <w:rPr>
          <w:bCs/>
        </w:rPr>
        <w:lastRenderedPageBreak/>
        <w:t>Our results were stationed on four distinct criteria:</w:t>
      </w:r>
    </w:p>
    <w:p w14:paraId="7BB526CC" w14:textId="5EE9ED63" w:rsidR="677AC368" w:rsidRPr="00B67D85" w:rsidRDefault="677AC368" w:rsidP="677AC368">
      <w:pPr>
        <w:pStyle w:val="NormalWeb"/>
        <w:numPr>
          <w:ilvl w:val="2"/>
          <w:numId w:val="3"/>
        </w:numPr>
        <w:shd w:val="clear" w:color="auto" w:fill="FFFFFF" w:themeFill="background1"/>
        <w:jc w:val="both"/>
        <w:rPr>
          <w:rFonts w:asciiTheme="minorHAnsi" w:eastAsiaTheme="minorEastAsia" w:hAnsiTheme="minorHAnsi" w:cstheme="minorBidi"/>
        </w:rPr>
      </w:pPr>
      <w:r w:rsidRPr="00B67D85">
        <w:rPr>
          <w:bCs/>
        </w:rPr>
        <w:t>Coding Standards (indentation, magic nos.)</w:t>
      </w:r>
    </w:p>
    <w:p w14:paraId="0EE80A79" w14:textId="0FF203C6" w:rsidR="677AC368" w:rsidRPr="00B67D85" w:rsidRDefault="677AC368" w:rsidP="677AC368">
      <w:pPr>
        <w:pStyle w:val="NormalWeb"/>
        <w:numPr>
          <w:ilvl w:val="2"/>
          <w:numId w:val="3"/>
        </w:numPr>
        <w:shd w:val="clear" w:color="auto" w:fill="FFFFFF" w:themeFill="background1"/>
        <w:jc w:val="both"/>
        <w:rPr>
          <w:rFonts w:asciiTheme="minorHAnsi" w:eastAsiaTheme="minorEastAsia" w:hAnsiTheme="minorHAnsi" w:cstheme="minorBidi"/>
        </w:rPr>
      </w:pPr>
      <w:r w:rsidRPr="00B67D85">
        <w:rPr>
          <w:bCs/>
        </w:rPr>
        <w:t>Comments (needless redundant etc.)</w:t>
      </w:r>
    </w:p>
    <w:p w14:paraId="30A6C65E" w14:textId="61B24736" w:rsidR="677AC368" w:rsidRPr="00B67D85" w:rsidRDefault="677AC368" w:rsidP="677AC368">
      <w:pPr>
        <w:pStyle w:val="NormalWeb"/>
        <w:numPr>
          <w:ilvl w:val="2"/>
          <w:numId w:val="3"/>
        </w:numPr>
        <w:shd w:val="clear" w:color="auto" w:fill="FFFFFF" w:themeFill="background1"/>
        <w:jc w:val="both"/>
        <w:rPr>
          <w:rFonts w:asciiTheme="minorHAnsi" w:eastAsiaTheme="minorEastAsia" w:hAnsiTheme="minorHAnsi" w:cstheme="minorBidi"/>
        </w:rPr>
      </w:pPr>
      <w:r w:rsidRPr="00B67D85">
        <w:rPr>
          <w:bCs/>
        </w:rPr>
        <w:t xml:space="preserve">Logic (array index) </w:t>
      </w:r>
    </w:p>
    <w:p w14:paraId="3583ED1F" w14:textId="007DF144" w:rsidR="677AC368" w:rsidRPr="00B67D85" w:rsidRDefault="677AC368" w:rsidP="00B67D85">
      <w:pPr>
        <w:pStyle w:val="NormalWeb"/>
        <w:numPr>
          <w:ilvl w:val="2"/>
          <w:numId w:val="3"/>
        </w:numPr>
        <w:shd w:val="clear" w:color="auto" w:fill="FFFFFF" w:themeFill="background1"/>
        <w:jc w:val="both"/>
        <w:rPr>
          <w:rFonts w:asciiTheme="minorHAnsi" w:eastAsiaTheme="minorEastAsia" w:hAnsiTheme="minorHAnsi" w:cstheme="minorBidi"/>
        </w:rPr>
      </w:pPr>
      <w:r w:rsidRPr="00B67D85">
        <w:rPr>
          <w:bCs/>
        </w:rPr>
        <w:t xml:space="preserve">Error </w:t>
      </w:r>
      <w:r w:rsidR="00B67D85" w:rsidRPr="00B67D85">
        <w:rPr>
          <w:bCs/>
        </w:rPr>
        <w:t>handling (</w:t>
      </w:r>
      <w:r w:rsidRPr="00B67D85">
        <w:rPr>
          <w:bCs/>
        </w:rPr>
        <w:t>error messages).</w:t>
      </w:r>
    </w:p>
    <w:p w14:paraId="3D37D166" w14:textId="77777777" w:rsidR="005A0832" w:rsidRDefault="677AC368" w:rsidP="0009460A">
      <w:pPr>
        <w:pStyle w:val="NormalWeb"/>
        <w:shd w:val="clear" w:color="auto" w:fill="FFFFFF"/>
        <w:ind w:left="1440"/>
        <w:jc w:val="both"/>
      </w:pPr>
      <w:r>
        <w:t>The results of manual inspection are recorded in an excel sheet named ‘manual_testing_reports’ in the Test Support folder of the repository.</w:t>
      </w:r>
    </w:p>
    <w:p w14:paraId="333AEFC3" w14:textId="1978A08F" w:rsidR="000F2059" w:rsidRPr="005F72F2" w:rsidRDefault="677AC368" w:rsidP="677AC368">
      <w:pPr>
        <w:pStyle w:val="NormalWeb"/>
        <w:numPr>
          <w:ilvl w:val="0"/>
          <w:numId w:val="11"/>
        </w:numPr>
        <w:shd w:val="clear" w:color="auto" w:fill="FFFFFF" w:themeFill="background1"/>
        <w:jc w:val="both"/>
        <w:rPr>
          <w:b/>
          <w:bCs/>
        </w:rPr>
      </w:pPr>
      <w:r w:rsidRPr="005F72F2">
        <w:rPr>
          <w:b/>
          <w:bCs/>
        </w:rPr>
        <w:t xml:space="preserve">What can we reflect from our learning in this entire </w:t>
      </w:r>
      <w:r w:rsidR="005F72F2">
        <w:rPr>
          <w:b/>
          <w:bCs/>
        </w:rPr>
        <w:t xml:space="preserve">course </w:t>
      </w:r>
      <w:r w:rsidR="005F72F2" w:rsidRPr="005F72F2">
        <w:rPr>
          <w:bCs/>
        </w:rPr>
        <w:t>-</w:t>
      </w:r>
      <w:r w:rsidR="005F72F2">
        <w:rPr>
          <w:b/>
          <w:bCs/>
        </w:rPr>
        <w:t xml:space="preserve"> </w:t>
      </w:r>
    </w:p>
    <w:p w14:paraId="29870C9C" w14:textId="44BAC20E" w:rsidR="000F2059" w:rsidRPr="005F72F2" w:rsidRDefault="677AC368" w:rsidP="005F72F2">
      <w:pPr>
        <w:pStyle w:val="NormalWeb"/>
        <w:shd w:val="clear" w:color="auto" w:fill="FFFFFF" w:themeFill="background1"/>
        <w:ind w:left="1440"/>
        <w:jc w:val="both"/>
        <w:rPr>
          <w:rFonts w:asciiTheme="minorHAnsi" w:eastAsiaTheme="minorEastAsia" w:hAnsiTheme="minorHAnsi" w:cstheme="minorBidi"/>
        </w:rPr>
      </w:pPr>
      <w:r w:rsidRPr="005F72F2">
        <w:rPr>
          <w:bCs/>
        </w:rPr>
        <w:t>First thing first which is 100% automation testing is not possible.</w:t>
      </w:r>
      <w:r w:rsidR="005F72F2">
        <w:rPr>
          <w:bCs/>
        </w:rPr>
        <w:t xml:space="preserve"> </w:t>
      </w:r>
      <w:r w:rsidRPr="005F72F2">
        <w:rPr>
          <w:bCs/>
        </w:rPr>
        <w:t xml:space="preserve">The pivotal Goal of Manual Testing is to make sure that the system under </w:t>
      </w:r>
      <w:commentRangeStart w:id="1"/>
      <w:r w:rsidRPr="005F72F2">
        <w:rPr>
          <w:bCs/>
        </w:rPr>
        <w:t xml:space="preserve">test is defect free </w:t>
      </w:r>
      <w:commentRangeEnd w:id="1"/>
      <w:r w:rsidR="00227943">
        <w:rPr>
          <w:rStyle w:val="CommentReference"/>
          <w:rFonts w:asciiTheme="minorHAnsi" w:eastAsiaTheme="minorHAnsi" w:hAnsiTheme="minorHAnsi" w:cstheme="minorBidi"/>
        </w:rPr>
        <w:commentReference w:id="1"/>
      </w:r>
      <w:r w:rsidRPr="005F72F2">
        <w:rPr>
          <w:bCs/>
        </w:rPr>
        <w:t>and works according to aspired requirements.</w:t>
      </w:r>
    </w:p>
    <w:p w14:paraId="6AC2F781" w14:textId="29508CBD" w:rsidR="677AC368" w:rsidRPr="005F72F2" w:rsidRDefault="677AC368" w:rsidP="005F72F2">
      <w:pPr>
        <w:pStyle w:val="NormalWeb"/>
        <w:shd w:val="clear" w:color="auto" w:fill="FFFFFF" w:themeFill="background1"/>
        <w:ind w:left="1440"/>
        <w:jc w:val="both"/>
        <w:rPr>
          <w:rFonts w:asciiTheme="minorHAnsi" w:eastAsiaTheme="minorEastAsia" w:hAnsiTheme="minorHAnsi" w:cstheme="minorBidi"/>
        </w:rPr>
      </w:pPr>
      <w:r w:rsidRPr="005F72F2">
        <w:rPr>
          <w:bCs/>
        </w:rPr>
        <w:t xml:space="preserve">Testers has to play role of an end-user and discern unexpected error /bug. Moreover, find ways to eradicate those bugs in all possible </w:t>
      </w:r>
      <w:r w:rsidR="005F72F2">
        <w:rPr>
          <w:bCs/>
        </w:rPr>
        <w:t xml:space="preserve">and unique </w:t>
      </w:r>
      <w:r w:rsidRPr="005F72F2">
        <w:rPr>
          <w:bCs/>
        </w:rPr>
        <w:t>ways.</w:t>
      </w:r>
      <w:r w:rsidR="005F72F2">
        <w:rPr>
          <w:bCs/>
        </w:rPr>
        <w:t xml:space="preserve"> </w:t>
      </w:r>
      <w:r w:rsidRPr="005F72F2">
        <w:rPr>
          <w:bCs/>
        </w:rPr>
        <w:t>Manual testing concepts are so extensive, it also includes exploratory testi</w:t>
      </w:r>
      <w:r w:rsidR="005F72F2">
        <w:rPr>
          <w:bCs/>
        </w:rPr>
        <w:t>ng as a subset, wherein testers explore</w:t>
      </w:r>
      <w:r w:rsidRPr="005F72F2">
        <w:rPr>
          <w:bCs/>
        </w:rPr>
        <w:t xml:space="preserve"> the software to identify errors in it.</w:t>
      </w:r>
    </w:p>
    <w:p w14:paraId="19F1BAF2" w14:textId="34AB1AD9" w:rsidR="00D873A6" w:rsidRPr="00BA429E" w:rsidRDefault="677AC368" w:rsidP="677AC368">
      <w:pPr>
        <w:pStyle w:val="NormalWeb"/>
        <w:shd w:val="clear" w:color="auto" w:fill="FFFFFF" w:themeFill="background1"/>
        <w:ind w:left="1440"/>
        <w:jc w:val="both"/>
        <w:rPr>
          <w:b/>
        </w:rPr>
      </w:pPr>
      <w:r w:rsidRPr="005F72F2">
        <w:rPr>
          <w:bCs/>
        </w:rPr>
        <w:t xml:space="preserve">So from our manual inspection experience we were able to make following notes: </w:t>
      </w:r>
      <w:r w:rsidR="005F72F2">
        <w:rPr>
          <w:bCs/>
        </w:rPr>
        <w:t xml:space="preserve">High priority </w:t>
      </w:r>
      <w:r w:rsidRPr="005F72F2">
        <w:rPr>
          <w:bCs/>
        </w:rPr>
        <w:t>was not that common and was visible for just a few cases - Refactoring of code, error messages and useless assignments to variable.</w:t>
      </w:r>
      <w:r w:rsidR="005F72F2">
        <w:rPr>
          <w:rFonts w:asciiTheme="minorHAnsi" w:eastAsiaTheme="minorEastAsia" w:hAnsiTheme="minorHAnsi" w:cstheme="minorBidi"/>
        </w:rPr>
        <w:t xml:space="preserve"> </w:t>
      </w:r>
      <w:r w:rsidRPr="005F72F2">
        <w:rPr>
          <w:bCs/>
        </w:rPr>
        <w:t xml:space="preserve">Low Priority - Long </w:t>
      </w:r>
      <w:r w:rsidR="005F72F2" w:rsidRPr="005F72F2">
        <w:rPr>
          <w:bCs/>
        </w:rPr>
        <w:t>classes, long</w:t>
      </w:r>
      <w:r w:rsidRPr="005F72F2">
        <w:rPr>
          <w:bCs/>
        </w:rPr>
        <w:t xml:space="preserve"> methods, indentation, needless comments</w:t>
      </w:r>
      <w:r w:rsidR="005F72F2">
        <w:rPr>
          <w:bCs/>
        </w:rPr>
        <w:t>.</w:t>
      </w:r>
    </w:p>
    <w:p w14:paraId="25692024" w14:textId="546330BD" w:rsidR="677AC368" w:rsidRDefault="677AC368" w:rsidP="677AC368">
      <w:pPr>
        <w:pStyle w:val="NormalWeb"/>
        <w:shd w:val="clear" w:color="auto" w:fill="FFFFFF" w:themeFill="background1"/>
        <w:ind w:left="1440"/>
        <w:jc w:val="both"/>
      </w:pPr>
    </w:p>
    <w:p w14:paraId="44AF50CB" w14:textId="77777777" w:rsidR="007A5D5C" w:rsidRDefault="00490DBE" w:rsidP="0009460A">
      <w:pPr>
        <w:pStyle w:val="NormalWeb"/>
        <w:numPr>
          <w:ilvl w:val="0"/>
          <w:numId w:val="8"/>
        </w:numPr>
        <w:shd w:val="clear" w:color="auto" w:fill="FFFFFF"/>
        <w:jc w:val="both"/>
      </w:pPr>
      <w:r w:rsidRPr="005A0832">
        <w:rPr>
          <w:b/>
        </w:rPr>
        <w:t xml:space="preserve">Static testing </w:t>
      </w:r>
      <w:r w:rsidR="005A0832">
        <w:rPr>
          <w:b/>
        </w:rPr>
        <w:t xml:space="preserve">using a </w:t>
      </w:r>
      <w:r w:rsidRPr="005A0832">
        <w:rPr>
          <w:b/>
        </w:rPr>
        <w:t>static analyzer</w:t>
      </w:r>
      <w:r w:rsidR="0009460A">
        <w:rPr>
          <w:b/>
        </w:rPr>
        <w:t xml:space="preserve"> (Rubocop)</w:t>
      </w:r>
      <w:r w:rsidR="004B3730" w:rsidRPr="005A0832">
        <w:rPr>
          <w:b/>
        </w:rPr>
        <w:t>:</w:t>
      </w:r>
      <w:r w:rsidR="004B3730" w:rsidRPr="005A0832">
        <w:t xml:space="preserve"> </w:t>
      </w:r>
    </w:p>
    <w:p w14:paraId="12EFD8D0" w14:textId="77777777" w:rsidR="007A5D5C" w:rsidRDefault="007A5D5C" w:rsidP="007A5D5C">
      <w:pPr>
        <w:pStyle w:val="NormalWeb"/>
        <w:numPr>
          <w:ilvl w:val="0"/>
          <w:numId w:val="11"/>
        </w:numPr>
        <w:shd w:val="clear" w:color="auto" w:fill="FFFFFF"/>
        <w:jc w:val="both"/>
        <w:rPr>
          <w:b/>
        </w:rPr>
      </w:pPr>
      <w:r w:rsidRPr="007A5D5C">
        <w:rPr>
          <w:b/>
        </w:rPr>
        <w:t>Definition</w:t>
      </w:r>
    </w:p>
    <w:p w14:paraId="0C148168" w14:textId="77777777" w:rsidR="0009460A" w:rsidRPr="0009460A" w:rsidRDefault="00467008" w:rsidP="0009460A">
      <w:pPr>
        <w:pStyle w:val="NormalWeb"/>
        <w:shd w:val="clear" w:color="auto" w:fill="FFFFFF"/>
        <w:ind w:left="1440"/>
        <w:jc w:val="both"/>
      </w:pPr>
      <w:r w:rsidRPr="00467008">
        <w:t xml:space="preserve">Static testing is a software testing method that involves examination of the program's code and its associated documentation but does not require the program be executed. </w:t>
      </w:r>
      <w:r w:rsidR="0009460A" w:rsidRPr="0009460A">
        <w:t>Ru</w:t>
      </w:r>
      <w:r w:rsidR="0009460A">
        <w:t xml:space="preserve">bocop is a static code analyzer for Ruby. </w:t>
      </w:r>
    </w:p>
    <w:p w14:paraId="1848453C" w14:textId="77777777" w:rsidR="007A5D5C" w:rsidRDefault="007A5D5C" w:rsidP="007A5D5C">
      <w:pPr>
        <w:pStyle w:val="NormalWeb"/>
        <w:numPr>
          <w:ilvl w:val="0"/>
          <w:numId w:val="11"/>
        </w:numPr>
        <w:shd w:val="clear" w:color="auto" w:fill="FFFFFF"/>
        <w:jc w:val="both"/>
        <w:rPr>
          <w:b/>
        </w:rPr>
      </w:pPr>
      <w:r>
        <w:rPr>
          <w:b/>
        </w:rPr>
        <w:t>Participants</w:t>
      </w:r>
    </w:p>
    <w:p w14:paraId="6A05020C" w14:textId="77777777" w:rsidR="0009460A" w:rsidRDefault="0009460A" w:rsidP="0009460A">
      <w:pPr>
        <w:pStyle w:val="NormalWeb"/>
        <w:shd w:val="clear" w:color="auto" w:fill="FFFFFF"/>
        <w:ind w:left="1440"/>
        <w:jc w:val="both"/>
      </w:pPr>
      <w:r>
        <w:t>The following tasks were</w:t>
      </w:r>
      <w:r w:rsidRPr="00D448F0">
        <w:t xml:space="preserve"> performed by the</w:t>
      </w:r>
      <w:r w:rsidR="00467008">
        <w:t xml:space="preserve"> team member:</w:t>
      </w:r>
    </w:p>
    <w:p w14:paraId="1AE60765" w14:textId="77777777" w:rsidR="0009460A" w:rsidRDefault="0009460A" w:rsidP="00467008">
      <w:pPr>
        <w:pStyle w:val="NormalWeb"/>
        <w:numPr>
          <w:ilvl w:val="0"/>
          <w:numId w:val="15"/>
        </w:numPr>
        <w:shd w:val="clear" w:color="auto" w:fill="FFFFFF"/>
        <w:jc w:val="both"/>
      </w:pPr>
      <w:r>
        <w:t>Sayali Pendharkar – Install and execute Rubocop and generate reports.</w:t>
      </w:r>
    </w:p>
    <w:p w14:paraId="173B47B3" w14:textId="77777777" w:rsidR="0009460A" w:rsidRDefault="0009460A" w:rsidP="00467008">
      <w:pPr>
        <w:pStyle w:val="NormalWeb"/>
        <w:numPr>
          <w:ilvl w:val="0"/>
          <w:numId w:val="15"/>
        </w:numPr>
        <w:shd w:val="clear" w:color="auto" w:fill="FFFFFF"/>
        <w:jc w:val="both"/>
      </w:pPr>
      <w:r>
        <w:t>Sanjay Kalla – Analyze the reports and compare them with the results from manual testing.</w:t>
      </w:r>
    </w:p>
    <w:p w14:paraId="2331BC25" w14:textId="77777777" w:rsidR="005F72F2" w:rsidRPr="0009460A" w:rsidRDefault="005F72F2" w:rsidP="005F72F2">
      <w:pPr>
        <w:pStyle w:val="NormalWeb"/>
        <w:shd w:val="clear" w:color="auto" w:fill="FFFFFF"/>
        <w:ind w:left="1800"/>
        <w:jc w:val="both"/>
      </w:pPr>
    </w:p>
    <w:p w14:paraId="53C8FC44" w14:textId="77777777" w:rsidR="007A5D5C" w:rsidRDefault="007A5D5C" w:rsidP="007A5D5C">
      <w:pPr>
        <w:pStyle w:val="NormalWeb"/>
        <w:numPr>
          <w:ilvl w:val="0"/>
          <w:numId w:val="11"/>
        </w:numPr>
        <w:shd w:val="clear" w:color="auto" w:fill="FFFFFF"/>
        <w:jc w:val="both"/>
        <w:rPr>
          <w:b/>
        </w:rPr>
      </w:pPr>
      <w:r>
        <w:rPr>
          <w:b/>
        </w:rPr>
        <w:lastRenderedPageBreak/>
        <w:t>Methodology</w:t>
      </w:r>
    </w:p>
    <w:p w14:paraId="694C8C52" w14:textId="77777777" w:rsidR="0009460A" w:rsidRDefault="0009460A" w:rsidP="0009460A">
      <w:pPr>
        <w:pStyle w:val="NormalWeb"/>
        <w:shd w:val="clear" w:color="auto" w:fill="FFFFFF"/>
        <w:ind w:left="1440"/>
        <w:jc w:val="both"/>
        <w:rPr>
          <w:b/>
        </w:rPr>
      </w:pPr>
      <w:r w:rsidRPr="005A0832">
        <w:t xml:space="preserve">In advance to what we </w:t>
      </w:r>
      <w:r>
        <w:t>had</w:t>
      </w:r>
      <w:r w:rsidRPr="005A0832">
        <w:t xml:space="preserve"> do</w:t>
      </w:r>
      <w:r>
        <w:t>ne, we used a static analyz</w:t>
      </w:r>
      <w:r w:rsidRPr="005A0832">
        <w:t>er named Rubocop and generated and analy</w:t>
      </w:r>
      <w:r>
        <w:t>zed the report with the existi</w:t>
      </w:r>
      <w:r w:rsidRPr="005A0832">
        <w:t>ng manual inspection report.</w:t>
      </w:r>
    </w:p>
    <w:p w14:paraId="267A3009" w14:textId="77777777" w:rsidR="007A5D5C" w:rsidRDefault="007A5D5C" w:rsidP="007A5D5C">
      <w:pPr>
        <w:pStyle w:val="NormalWeb"/>
        <w:numPr>
          <w:ilvl w:val="0"/>
          <w:numId w:val="11"/>
        </w:numPr>
        <w:shd w:val="clear" w:color="auto" w:fill="FFFFFF"/>
        <w:jc w:val="both"/>
        <w:rPr>
          <w:b/>
        </w:rPr>
      </w:pPr>
      <w:r>
        <w:rPr>
          <w:b/>
        </w:rPr>
        <w:t>Results</w:t>
      </w:r>
    </w:p>
    <w:tbl>
      <w:tblPr>
        <w:tblStyle w:val="TableGrid"/>
        <w:tblW w:w="8856" w:type="dxa"/>
        <w:tblInd w:w="1475" w:type="dxa"/>
        <w:tblLook w:val="04A0" w:firstRow="1" w:lastRow="0" w:firstColumn="1" w:lastColumn="0" w:noHBand="0" w:noVBand="1"/>
      </w:tblPr>
      <w:tblGrid>
        <w:gridCol w:w="4430"/>
        <w:gridCol w:w="4426"/>
      </w:tblGrid>
      <w:tr w:rsidR="00E83203" w14:paraId="119302E8" w14:textId="77777777" w:rsidTr="677AC368">
        <w:tc>
          <w:tcPr>
            <w:tcW w:w="4430" w:type="dxa"/>
          </w:tcPr>
          <w:p w14:paraId="0A0192E2" w14:textId="77777777" w:rsidR="00E83203" w:rsidRPr="005F2C37" w:rsidRDefault="00E83203" w:rsidP="00A15592">
            <w:pPr>
              <w:pStyle w:val="NormalWeb"/>
              <w:jc w:val="both"/>
              <w:rPr>
                <w:b/>
              </w:rPr>
            </w:pPr>
            <w:r>
              <w:rPr>
                <w:b/>
              </w:rPr>
              <w:t>Rubocop</w:t>
            </w:r>
            <w:r w:rsidRPr="005F2C37">
              <w:rPr>
                <w:b/>
              </w:rPr>
              <w:t xml:space="preserve"> Summary</w:t>
            </w:r>
          </w:p>
        </w:tc>
        <w:tc>
          <w:tcPr>
            <w:tcW w:w="4426" w:type="dxa"/>
          </w:tcPr>
          <w:p w14:paraId="5FA8B9CA" w14:textId="77777777" w:rsidR="00E83203" w:rsidRDefault="00E83203" w:rsidP="00A15592">
            <w:pPr>
              <w:pStyle w:val="NormalWeb"/>
              <w:jc w:val="both"/>
            </w:pPr>
          </w:p>
        </w:tc>
      </w:tr>
      <w:tr w:rsidR="00E83203" w14:paraId="56CCC0BA" w14:textId="77777777" w:rsidTr="677AC368">
        <w:tc>
          <w:tcPr>
            <w:tcW w:w="4430" w:type="dxa"/>
          </w:tcPr>
          <w:p w14:paraId="2040E2E0" w14:textId="77777777" w:rsidR="00E83203" w:rsidRDefault="00E83203" w:rsidP="00A15592">
            <w:pPr>
              <w:pStyle w:val="NormalWeb"/>
              <w:jc w:val="both"/>
            </w:pPr>
            <w:r>
              <w:t>Code Statistics</w:t>
            </w:r>
          </w:p>
        </w:tc>
        <w:tc>
          <w:tcPr>
            <w:tcW w:w="4426" w:type="dxa"/>
          </w:tcPr>
          <w:p w14:paraId="6E09AAC7" w14:textId="77777777" w:rsidR="00E83203" w:rsidRDefault="00E83203" w:rsidP="00A15592">
            <w:pPr>
              <w:pStyle w:val="NormalWeb"/>
              <w:jc w:val="both"/>
            </w:pPr>
            <w:r>
              <w:t>4 modules</w:t>
            </w:r>
          </w:p>
        </w:tc>
      </w:tr>
      <w:tr w:rsidR="00E83203" w14:paraId="573A6881" w14:textId="77777777" w:rsidTr="677AC368">
        <w:tc>
          <w:tcPr>
            <w:tcW w:w="4430" w:type="dxa"/>
          </w:tcPr>
          <w:p w14:paraId="42E39FEF" w14:textId="77777777" w:rsidR="00E83203" w:rsidRPr="005F2C37" w:rsidRDefault="00E83203" w:rsidP="00A15592">
            <w:pPr>
              <w:pStyle w:val="NormalWeb"/>
              <w:jc w:val="both"/>
              <w:rPr>
                <w:b/>
              </w:rPr>
            </w:pPr>
            <w:r w:rsidRPr="005F2C37">
              <w:rPr>
                <w:b/>
              </w:rPr>
              <w:t>Dashboard Module</w:t>
            </w:r>
          </w:p>
        </w:tc>
        <w:tc>
          <w:tcPr>
            <w:tcW w:w="4426" w:type="dxa"/>
          </w:tcPr>
          <w:p w14:paraId="33D80193" w14:textId="77777777" w:rsidR="00E83203" w:rsidRDefault="00E83203" w:rsidP="00A15592">
            <w:pPr>
              <w:pStyle w:val="NormalWeb"/>
              <w:jc w:val="both"/>
            </w:pPr>
          </w:p>
        </w:tc>
      </w:tr>
      <w:tr w:rsidR="00E83203" w14:paraId="42ABC769" w14:textId="77777777" w:rsidTr="677AC368">
        <w:tc>
          <w:tcPr>
            <w:tcW w:w="4430" w:type="dxa"/>
          </w:tcPr>
          <w:p w14:paraId="3C88D1CE" w14:textId="77777777" w:rsidR="00E83203" w:rsidRDefault="00E83203" w:rsidP="00A15592">
            <w:pPr>
              <w:pStyle w:val="NormalWeb"/>
              <w:jc w:val="both"/>
            </w:pPr>
            <w:r>
              <w:t>Lines Covered</w:t>
            </w:r>
          </w:p>
        </w:tc>
        <w:tc>
          <w:tcPr>
            <w:tcW w:w="4426" w:type="dxa"/>
          </w:tcPr>
          <w:p w14:paraId="7D3B02D1" w14:textId="77777777" w:rsidR="00E83203" w:rsidRDefault="00E83203" w:rsidP="00A15592">
            <w:pPr>
              <w:pStyle w:val="NormalWeb"/>
              <w:jc w:val="both"/>
            </w:pPr>
            <w:r>
              <w:t>156</w:t>
            </w:r>
          </w:p>
        </w:tc>
      </w:tr>
      <w:tr w:rsidR="00E83203" w14:paraId="35099AF5" w14:textId="77777777" w:rsidTr="677AC368">
        <w:tc>
          <w:tcPr>
            <w:tcW w:w="4430" w:type="dxa"/>
          </w:tcPr>
          <w:p w14:paraId="48C32C9E" w14:textId="77777777" w:rsidR="00E83203" w:rsidRDefault="00E83203" w:rsidP="00A15592">
            <w:pPr>
              <w:pStyle w:val="NormalWeb"/>
              <w:jc w:val="both"/>
            </w:pPr>
            <w:r>
              <w:t>Number of Bugs Reported</w:t>
            </w:r>
          </w:p>
        </w:tc>
        <w:tc>
          <w:tcPr>
            <w:tcW w:w="4426" w:type="dxa"/>
          </w:tcPr>
          <w:p w14:paraId="0DD9701A" w14:textId="77777777" w:rsidR="00E83203" w:rsidRDefault="00E83203" w:rsidP="00A15592">
            <w:pPr>
              <w:pStyle w:val="NormalWeb"/>
              <w:jc w:val="both"/>
            </w:pPr>
            <w:r>
              <w:t>5</w:t>
            </w:r>
          </w:p>
        </w:tc>
      </w:tr>
      <w:tr w:rsidR="00E83203" w:rsidRPr="005F2C37" w14:paraId="39407FEB" w14:textId="77777777" w:rsidTr="677AC368">
        <w:tc>
          <w:tcPr>
            <w:tcW w:w="4430" w:type="dxa"/>
          </w:tcPr>
          <w:p w14:paraId="5A8B61A0" w14:textId="77777777" w:rsidR="00E83203" w:rsidRPr="005F2C37" w:rsidRDefault="00E83203" w:rsidP="00A15592">
            <w:pPr>
              <w:pStyle w:val="NormalWeb"/>
              <w:jc w:val="both"/>
              <w:rPr>
                <w:b/>
              </w:rPr>
            </w:pPr>
            <w:r w:rsidRPr="005F2C37">
              <w:rPr>
                <w:b/>
              </w:rPr>
              <w:t>Leads Module</w:t>
            </w:r>
          </w:p>
        </w:tc>
        <w:tc>
          <w:tcPr>
            <w:tcW w:w="4426" w:type="dxa"/>
          </w:tcPr>
          <w:p w14:paraId="6B20F9C3" w14:textId="77777777" w:rsidR="00E83203" w:rsidRPr="005F2C37" w:rsidRDefault="00E83203" w:rsidP="00A15592">
            <w:pPr>
              <w:pStyle w:val="NormalWeb"/>
              <w:jc w:val="both"/>
              <w:rPr>
                <w:b/>
              </w:rPr>
            </w:pPr>
          </w:p>
        </w:tc>
      </w:tr>
      <w:tr w:rsidR="00E83203" w14:paraId="3A309310" w14:textId="77777777" w:rsidTr="677AC368">
        <w:tc>
          <w:tcPr>
            <w:tcW w:w="4430" w:type="dxa"/>
          </w:tcPr>
          <w:p w14:paraId="048DD98F" w14:textId="77777777" w:rsidR="00E83203" w:rsidRDefault="00E83203" w:rsidP="00A15592">
            <w:pPr>
              <w:pStyle w:val="NormalWeb"/>
              <w:jc w:val="both"/>
            </w:pPr>
            <w:r w:rsidRPr="005F2C37">
              <w:t>Lines Covered</w:t>
            </w:r>
          </w:p>
        </w:tc>
        <w:tc>
          <w:tcPr>
            <w:tcW w:w="4426" w:type="dxa"/>
          </w:tcPr>
          <w:p w14:paraId="32633510" w14:textId="77777777" w:rsidR="00E83203" w:rsidRDefault="00E83203" w:rsidP="00A15592">
            <w:pPr>
              <w:pStyle w:val="NormalWeb"/>
              <w:jc w:val="both"/>
            </w:pPr>
            <w:r>
              <w:t>Controller- 256 ; Model - 197</w:t>
            </w:r>
          </w:p>
        </w:tc>
      </w:tr>
      <w:tr w:rsidR="00E83203" w14:paraId="249F3AD5" w14:textId="77777777" w:rsidTr="677AC368">
        <w:tc>
          <w:tcPr>
            <w:tcW w:w="4430" w:type="dxa"/>
          </w:tcPr>
          <w:p w14:paraId="62565AC2" w14:textId="77777777" w:rsidR="00E83203" w:rsidRPr="005F2C37" w:rsidRDefault="00E83203" w:rsidP="00A15592">
            <w:pPr>
              <w:pStyle w:val="NormalWeb"/>
              <w:jc w:val="both"/>
            </w:pPr>
            <w:r>
              <w:t>Number of Bugs Reported</w:t>
            </w:r>
          </w:p>
        </w:tc>
        <w:tc>
          <w:tcPr>
            <w:tcW w:w="4426" w:type="dxa"/>
          </w:tcPr>
          <w:p w14:paraId="63275D5C" w14:textId="77777777" w:rsidR="00E83203" w:rsidRDefault="00E83203" w:rsidP="00E83203">
            <w:pPr>
              <w:pStyle w:val="NormalWeb"/>
              <w:jc w:val="both"/>
            </w:pPr>
            <w:r>
              <w:t>Controller- 3 ; Model – 1</w:t>
            </w:r>
          </w:p>
        </w:tc>
      </w:tr>
      <w:tr w:rsidR="00E83203" w14:paraId="57303619" w14:textId="77777777" w:rsidTr="677AC368">
        <w:tc>
          <w:tcPr>
            <w:tcW w:w="4430" w:type="dxa"/>
          </w:tcPr>
          <w:p w14:paraId="277251A0" w14:textId="77777777" w:rsidR="00E83203" w:rsidRPr="005F2C37" w:rsidRDefault="00E83203" w:rsidP="00A15592">
            <w:pPr>
              <w:pStyle w:val="NormalWeb"/>
              <w:jc w:val="both"/>
            </w:pPr>
            <w:r w:rsidRPr="005F2C37">
              <w:rPr>
                <w:b/>
              </w:rPr>
              <w:t>Tasks Module</w:t>
            </w:r>
          </w:p>
        </w:tc>
        <w:tc>
          <w:tcPr>
            <w:tcW w:w="4426" w:type="dxa"/>
          </w:tcPr>
          <w:p w14:paraId="6D1F2F41" w14:textId="77777777" w:rsidR="00E83203" w:rsidRDefault="00E83203" w:rsidP="00A15592">
            <w:pPr>
              <w:pStyle w:val="NormalWeb"/>
              <w:jc w:val="both"/>
            </w:pPr>
          </w:p>
        </w:tc>
      </w:tr>
      <w:tr w:rsidR="00E83203" w14:paraId="4C82EC1D" w14:textId="77777777" w:rsidTr="677AC368">
        <w:tc>
          <w:tcPr>
            <w:tcW w:w="4430" w:type="dxa"/>
          </w:tcPr>
          <w:p w14:paraId="51C968A0" w14:textId="77777777" w:rsidR="00E83203" w:rsidRPr="005F2C37" w:rsidRDefault="00E83203" w:rsidP="00A15592">
            <w:pPr>
              <w:pStyle w:val="NormalWeb"/>
              <w:jc w:val="both"/>
              <w:rPr>
                <w:b/>
              </w:rPr>
            </w:pPr>
            <w:r w:rsidRPr="005F2C37">
              <w:t>Lines Covered</w:t>
            </w:r>
          </w:p>
        </w:tc>
        <w:tc>
          <w:tcPr>
            <w:tcW w:w="4426" w:type="dxa"/>
          </w:tcPr>
          <w:p w14:paraId="752606A4" w14:textId="77777777" w:rsidR="00E83203" w:rsidRDefault="00E83203" w:rsidP="00A15592">
            <w:pPr>
              <w:pStyle w:val="NormalWeb"/>
              <w:jc w:val="both"/>
            </w:pPr>
            <w:r>
              <w:t>Controller- 219 ; Model - 284</w:t>
            </w:r>
          </w:p>
        </w:tc>
      </w:tr>
      <w:tr w:rsidR="00E83203" w14:paraId="1F251510" w14:textId="77777777" w:rsidTr="677AC368">
        <w:tc>
          <w:tcPr>
            <w:tcW w:w="4430" w:type="dxa"/>
          </w:tcPr>
          <w:p w14:paraId="17CACE7F" w14:textId="77777777" w:rsidR="00E83203" w:rsidRPr="005F2C37" w:rsidRDefault="00E83203" w:rsidP="00A15592">
            <w:pPr>
              <w:pStyle w:val="NormalWeb"/>
              <w:jc w:val="both"/>
            </w:pPr>
            <w:r>
              <w:t>Number of Bugs Reported</w:t>
            </w:r>
          </w:p>
        </w:tc>
        <w:tc>
          <w:tcPr>
            <w:tcW w:w="4426" w:type="dxa"/>
          </w:tcPr>
          <w:p w14:paraId="12D30538" w14:textId="77777777" w:rsidR="00E83203" w:rsidRDefault="00E83203" w:rsidP="00A15592">
            <w:pPr>
              <w:pStyle w:val="NormalWeb"/>
              <w:jc w:val="both"/>
            </w:pPr>
            <w:r>
              <w:t xml:space="preserve">Controller- 3 ; Model – 5 </w:t>
            </w:r>
          </w:p>
        </w:tc>
      </w:tr>
      <w:tr w:rsidR="00E83203" w14:paraId="22BF209B" w14:textId="77777777" w:rsidTr="677AC368">
        <w:tc>
          <w:tcPr>
            <w:tcW w:w="4430" w:type="dxa"/>
          </w:tcPr>
          <w:p w14:paraId="70E92D6E" w14:textId="77777777" w:rsidR="00E83203" w:rsidRPr="005F2C37" w:rsidRDefault="00E83203" w:rsidP="00A15592">
            <w:pPr>
              <w:pStyle w:val="NormalWeb"/>
              <w:jc w:val="both"/>
            </w:pPr>
            <w:r>
              <w:rPr>
                <w:b/>
              </w:rPr>
              <w:t>Users Module</w:t>
            </w:r>
          </w:p>
        </w:tc>
        <w:tc>
          <w:tcPr>
            <w:tcW w:w="4426" w:type="dxa"/>
          </w:tcPr>
          <w:p w14:paraId="5AD9419F" w14:textId="77777777" w:rsidR="00E83203" w:rsidRDefault="00E83203" w:rsidP="00A15592">
            <w:pPr>
              <w:pStyle w:val="NormalWeb"/>
              <w:jc w:val="both"/>
            </w:pPr>
          </w:p>
        </w:tc>
      </w:tr>
      <w:tr w:rsidR="00E83203" w14:paraId="00681749" w14:textId="77777777" w:rsidTr="677AC368">
        <w:tc>
          <w:tcPr>
            <w:tcW w:w="4430" w:type="dxa"/>
          </w:tcPr>
          <w:p w14:paraId="59A9A797" w14:textId="77777777" w:rsidR="00E83203" w:rsidRPr="005F2C37" w:rsidRDefault="00E83203" w:rsidP="00A15592">
            <w:pPr>
              <w:pStyle w:val="NormalWeb"/>
              <w:jc w:val="both"/>
            </w:pPr>
            <w:r>
              <w:t>Lines Covered</w:t>
            </w:r>
          </w:p>
        </w:tc>
        <w:tc>
          <w:tcPr>
            <w:tcW w:w="4426" w:type="dxa"/>
          </w:tcPr>
          <w:p w14:paraId="5EAA7C95" w14:textId="77777777" w:rsidR="00E83203" w:rsidRDefault="00E83203" w:rsidP="00A15592">
            <w:pPr>
              <w:pStyle w:val="NormalWeb"/>
              <w:jc w:val="both"/>
            </w:pPr>
            <w:r>
              <w:t xml:space="preserve">Controller- 159 ; Model - 184 </w:t>
            </w:r>
          </w:p>
        </w:tc>
      </w:tr>
      <w:tr w:rsidR="00E83203" w14:paraId="35467937" w14:textId="77777777" w:rsidTr="677AC368">
        <w:tc>
          <w:tcPr>
            <w:tcW w:w="4430" w:type="dxa"/>
          </w:tcPr>
          <w:p w14:paraId="65FD68E4" w14:textId="77777777" w:rsidR="00E83203" w:rsidRPr="005F2C37" w:rsidRDefault="00E83203" w:rsidP="00A15592">
            <w:pPr>
              <w:pStyle w:val="NormalWeb"/>
              <w:jc w:val="both"/>
              <w:rPr>
                <w:b/>
              </w:rPr>
            </w:pPr>
            <w:r>
              <w:t>Number of Bugs Reported</w:t>
            </w:r>
          </w:p>
        </w:tc>
        <w:tc>
          <w:tcPr>
            <w:tcW w:w="4426" w:type="dxa"/>
          </w:tcPr>
          <w:p w14:paraId="4EAC78CC" w14:textId="77777777" w:rsidR="00E83203" w:rsidRDefault="00E83203" w:rsidP="00A15592">
            <w:pPr>
              <w:pStyle w:val="NormalWeb"/>
              <w:jc w:val="both"/>
            </w:pPr>
            <w:r>
              <w:t>Controller- 4 ; Model - 2</w:t>
            </w:r>
          </w:p>
        </w:tc>
      </w:tr>
    </w:tbl>
    <w:p w14:paraId="3E849176" w14:textId="77777777" w:rsidR="00467008" w:rsidRDefault="00E83203" w:rsidP="00E83203">
      <w:pPr>
        <w:pStyle w:val="NormalWeb"/>
        <w:shd w:val="clear" w:color="auto" w:fill="FFFFFF"/>
        <w:ind w:left="1440"/>
        <w:jc w:val="both"/>
        <w:rPr>
          <w:b/>
        </w:rPr>
      </w:pPr>
      <w:r w:rsidRPr="00F17759">
        <w:t xml:space="preserve">The </w:t>
      </w:r>
      <w:r>
        <w:t>results generated by Rubocop are recorded in an excel sheet named ‘manual_testing_reports’ in the Test Support folder of the repository where a comparison of the reports is possible.</w:t>
      </w:r>
      <w:r>
        <w:rPr>
          <w:b/>
        </w:rPr>
        <w:t xml:space="preserve"> </w:t>
      </w:r>
    </w:p>
    <w:p w14:paraId="2F8FB831" w14:textId="2248C53B" w:rsidR="677AC368" w:rsidRDefault="677AC368" w:rsidP="677AC368">
      <w:pPr>
        <w:pStyle w:val="NormalWeb"/>
        <w:shd w:val="clear" w:color="auto" w:fill="FFFFFF" w:themeFill="background1"/>
        <w:ind w:left="1440"/>
        <w:jc w:val="both"/>
      </w:pPr>
      <w:r>
        <w:t>Installation and Usage of the tool is mentioned in detailed in ‘Installation_Usage_Instructions’ file in the Tool Support folder of the repository.</w:t>
      </w:r>
    </w:p>
    <w:p w14:paraId="7819C916" w14:textId="26B3D111" w:rsidR="677AC368" w:rsidRDefault="677AC368" w:rsidP="677AC368">
      <w:pPr>
        <w:pStyle w:val="NormalWeb"/>
        <w:shd w:val="clear" w:color="auto" w:fill="FFFFFF" w:themeFill="background1"/>
        <w:ind w:left="1440"/>
        <w:jc w:val="both"/>
      </w:pPr>
    </w:p>
    <w:p w14:paraId="3AEB6F98" w14:textId="77777777" w:rsidR="00415A4D" w:rsidRPr="00415A4D" w:rsidRDefault="677AC368" w:rsidP="00415A4D">
      <w:pPr>
        <w:pStyle w:val="NormalWeb"/>
        <w:numPr>
          <w:ilvl w:val="0"/>
          <w:numId w:val="11"/>
        </w:numPr>
        <w:shd w:val="clear" w:color="auto" w:fill="FFFFFF" w:themeFill="background1"/>
        <w:jc w:val="both"/>
        <w:rPr>
          <w:rFonts w:asciiTheme="minorHAnsi" w:eastAsiaTheme="minorEastAsia" w:hAnsiTheme="minorHAnsi" w:cstheme="minorBidi"/>
          <w:b/>
        </w:rPr>
      </w:pPr>
      <w:r w:rsidRPr="00415A4D">
        <w:rPr>
          <w:b/>
          <w:bCs/>
        </w:rPr>
        <w:t>What we learned out of this observation?</w:t>
      </w:r>
    </w:p>
    <w:p w14:paraId="3DEAC5C1" w14:textId="0B7D483A" w:rsidR="677AC368" w:rsidRDefault="677AC368" w:rsidP="00415A4D">
      <w:pPr>
        <w:pStyle w:val="NormalWeb"/>
        <w:shd w:val="clear" w:color="auto" w:fill="FFFFFF" w:themeFill="background1"/>
        <w:ind w:left="1440"/>
        <w:jc w:val="both"/>
        <w:rPr>
          <w:bCs/>
        </w:rPr>
      </w:pPr>
      <w:r w:rsidRPr="00415A4D">
        <w:rPr>
          <w:bCs/>
        </w:rPr>
        <w:t xml:space="preserve">We discovered many new </w:t>
      </w:r>
      <w:r w:rsidR="00415A4D" w:rsidRPr="00415A4D">
        <w:rPr>
          <w:bCs/>
        </w:rPr>
        <w:t>criteria</w:t>
      </w:r>
      <w:r w:rsidRPr="00415A4D">
        <w:rPr>
          <w:bCs/>
        </w:rPr>
        <w:t xml:space="preserve"> like </w:t>
      </w:r>
      <w:commentRangeStart w:id="2"/>
      <w:r w:rsidRPr="00415A4D">
        <w:rPr>
          <w:bCs/>
        </w:rPr>
        <w:t>levels of block testing using tool that were not considered while manual inspection.</w:t>
      </w:r>
      <w:commentRangeEnd w:id="2"/>
      <w:r w:rsidR="00227943">
        <w:rPr>
          <w:rStyle w:val="CommentReference"/>
          <w:rFonts w:asciiTheme="minorHAnsi" w:eastAsiaTheme="minorHAnsi" w:hAnsiTheme="minorHAnsi" w:cstheme="minorBidi"/>
        </w:rPr>
        <w:commentReference w:id="2"/>
      </w:r>
      <w:r w:rsidRPr="00415A4D">
        <w:rPr>
          <w:bCs/>
        </w:rPr>
        <w:t xml:space="preserve"> Comments given were different and in more comprehensive than manual inspection comments. New coding standards depicted more testing was required than manual inspection. Also, sometimes we have reported bugs to be presen</w:t>
      </w:r>
      <w:r w:rsidR="00415A4D">
        <w:rPr>
          <w:bCs/>
        </w:rPr>
        <w:t>t</w:t>
      </w:r>
      <w:r w:rsidRPr="00415A4D">
        <w:rPr>
          <w:bCs/>
        </w:rPr>
        <w:t>, however tool didn’t consider them as bugs.</w:t>
      </w:r>
    </w:p>
    <w:p w14:paraId="60489F34" w14:textId="77777777" w:rsidR="00415A4D" w:rsidRDefault="00415A4D" w:rsidP="00415A4D">
      <w:pPr>
        <w:pStyle w:val="NormalWeb"/>
        <w:shd w:val="clear" w:color="auto" w:fill="FFFFFF" w:themeFill="background1"/>
        <w:ind w:left="1440"/>
        <w:jc w:val="both"/>
        <w:rPr>
          <w:bCs/>
        </w:rPr>
      </w:pPr>
    </w:p>
    <w:p w14:paraId="5D106854" w14:textId="77777777" w:rsidR="00415A4D" w:rsidRPr="00415A4D" w:rsidRDefault="00415A4D" w:rsidP="00415A4D">
      <w:pPr>
        <w:pStyle w:val="NormalWeb"/>
        <w:shd w:val="clear" w:color="auto" w:fill="FFFFFF" w:themeFill="background1"/>
        <w:ind w:left="1440"/>
        <w:jc w:val="both"/>
        <w:rPr>
          <w:rFonts w:asciiTheme="minorHAnsi" w:eastAsiaTheme="minorEastAsia" w:hAnsiTheme="minorHAnsi" w:cstheme="minorBidi"/>
          <w:b/>
        </w:rPr>
      </w:pPr>
    </w:p>
    <w:p w14:paraId="4AD5D618" w14:textId="298DCD39" w:rsidR="677AC368" w:rsidRDefault="677AC368" w:rsidP="677AC368">
      <w:pPr>
        <w:pStyle w:val="NormalWeb"/>
        <w:shd w:val="clear" w:color="auto" w:fill="FFFFFF" w:themeFill="background1"/>
        <w:jc w:val="both"/>
      </w:pPr>
    </w:p>
    <w:p w14:paraId="5D68E923" w14:textId="77777777" w:rsidR="007A5D5C" w:rsidRDefault="00490DBE" w:rsidP="00467008">
      <w:pPr>
        <w:pStyle w:val="NormalWeb"/>
        <w:numPr>
          <w:ilvl w:val="0"/>
          <w:numId w:val="8"/>
        </w:numPr>
        <w:shd w:val="clear" w:color="auto" w:fill="FFFFFF"/>
        <w:jc w:val="both"/>
      </w:pPr>
      <w:r w:rsidRPr="00D027A6">
        <w:rPr>
          <w:b/>
        </w:rPr>
        <w:lastRenderedPageBreak/>
        <w:t>Code coverage</w:t>
      </w:r>
      <w:r w:rsidR="005A0832" w:rsidRPr="00D027A6">
        <w:rPr>
          <w:b/>
        </w:rPr>
        <w:t>:</w:t>
      </w:r>
      <w:r w:rsidR="009626E2" w:rsidRPr="00356C0D">
        <w:t xml:space="preserve"> </w:t>
      </w:r>
    </w:p>
    <w:p w14:paraId="47744DF9" w14:textId="77777777" w:rsidR="007A5D5C" w:rsidRDefault="007A5D5C" w:rsidP="007A5D5C">
      <w:pPr>
        <w:pStyle w:val="NormalWeb"/>
        <w:numPr>
          <w:ilvl w:val="0"/>
          <w:numId w:val="11"/>
        </w:numPr>
        <w:shd w:val="clear" w:color="auto" w:fill="FFFFFF"/>
        <w:jc w:val="both"/>
        <w:rPr>
          <w:b/>
        </w:rPr>
      </w:pPr>
      <w:r w:rsidRPr="007A5D5C">
        <w:rPr>
          <w:b/>
        </w:rPr>
        <w:t>Definition</w:t>
      </w:r>
    </w:p>
    <w:p w14:paraId="5DE63DDA" w14:textId="77777777" w:rsidR="00467008" w:rsidRPr="00AA1551" w:rsidRDefault="00AA1551" w:rsidP="00467008">
      <w:pPr>
        <w:pStyle w:val="NormalWeb"/>
        <w:shd w:val="clear" w:color="auto" w:fill="FFFFFF"/>
        <w:ind w:left="1440"/>
        <w:jc w:val="both"/>
      </w:pPr>
      <w:r>
        <w:t>C</w:t>
      </w:r>
      <w:r w:rsidRPr="00AA1551">
        <w:t>ode coverage is a measure used to describe the degree to which the source code of a program is tested by a particular test suite. A program with high code coverage has been more thoroughly tested and has a lower chance of containing software bugs than a program with low code coverage.</w:t>
      </w:r>
    </w:p>
    <w:p w14:paraId="435154C9" w14:textId="77777777" w:rsidR="007A5D5C" w:rsidRDefault="007A5D5C" w:rsidP="007A5D5C">
      <w:pPr>
        <w:pStyle w:val="NormalWeb"/>
        <w:numPr>
          <w:ilvl w:val="0"/>
          <w:numId w:val="11"/>
        </w:numPr>
        <w:shd w:val="clear" w:color="auto" w:fill="FFFFFF"/>
        <w:jc w:val="both"/>
        <w:rPr>
          <w:b/>
        </w:rPr>
      </w:pPr>
      <w:r>
        <w:rPr>
          <w:b/>
        </w:rPr>
        <w:t>Participants</w:t>
      </w:r>
    </w:p>
    <w:p w14:paraId="0A6ED522" w14:textId="77777777" w:rsidR="00AA1551" w:rsidRDefault="00AA1551" w:rsidP="00AA1551">
      <w:pPr>
        <w:pStyle w:val="NormalWeb"/>
        <w:numPr>
          <w:ilvl w:val="0"/>
          <w:numId w:val="16"/>
        </w:numPr>
        <w:shd w:val="clear" w:color="auto" w:fill="FFFFFF"/>
        <w:jc w:val="both"/>
      </w:pPr>
      <w:r>
        <w:t xml:space="preserve">Sayali Pendharkar – </w:t>
      </w:r>
      <w:r w:rsidRPr="00AA1551">
        <w:t>Installing</w:t>
      </w:r>
      <w:r>
        <w:t xml:space="preserve"> and executing the tool.</w:t>
      </w:r>
    </w:p>
    <w:p w14:paraId="30C48221" w14:textId="77777777" w:rsidR="00AA1551" w:rsidRPr="00AA1551" w:rsidRDefault="00AA1551" w:rsidP="00AA1551">
      <w:pPr>
        <w:pStyle w:val="NormalWeb"/>
        <w:numPr>
          <w:ilvl w:val="0"/>
          <w:numId w:val="16"/>
        </w:numPr>
        <w:shd w:val="clear" w:color="auto" w:fill="FFFFFF"/>
        <w:jc w:val="both"/>
      </w:pPr>
      <w:r>
        <w:t>Sanjay Kalla – Analyzing the reports.</w:t>
      </w:r>
    </w:p>
    <w:p w14:paraId="405AA5C4" w14:textId="77777777" w:rsidR="007A5D5C" w:rsidRDefault="007A5D5C" w:rsidP="007A5D5C">
      <w:pPr>
        <w:pStyle w:val="NormalWeb"/>
        <w:numPr>
          <w:ilvl w:val="0"/>
          <w:numId w:val="11"/>
        </w:numPr>
        <w:shd w:val="clear" w:color="auto" w:fill="FFFFFF"/>
        <w:jc w:val="both"/>
        <w:rPr>
          <w:b/>
        </w:rPr>
      </w:pPr>
      <w:r>
        <w:rPr>
          <w:b/>
        </w:rPr>
        <w:t>Methodology</w:t>
      </w:r>
    </w:p>
    <w:p w14:paraId="2C1A4DEF" w14:textId="77777777" w:rsidR="00467008" w:rsidRDefault="00467008" w:rsidP="00467008">
      <w:pPr>
        <w:pStyle w:val="NormalWeb"/>
        <w:shd w:val="clear" w:color="auto" w:fill="FFFFFF"/>
        <w:ind w:left="1440"/>
        <w:jc w:val="both"/>
        <w:rPr>
          <w:b/>
        </w:rPr>
      </w:pPr>
      <w:r w:rsidRPr="00356C0D">
        <w:t>We have used SimpleCov to find the code coverage of the SUT.</w:t>
      </w:r>
    </w:p>
    <w:p w14:paraId="19986934" w14:textId="77777777" w:rsidR="00467008" w:rsidRDefault="007A5D5C" w:rsidP="00467008">
      <w:pPr>
        <w:pStyle w:val="NormalWeb"/>
        <w:numPr>
          <w:ilvl w:val="0"/>
          <w:numId w:val="11"/>
        </w:numPr>
        <w:shd w:val="clear" w:color="auto" w:fill="FFFFFF"/>
        <w:jc w:val="both"/>
        <w:rPr>
          <w:b/>
        </w:rPr>
      </w:pPr>
      <w:r>
        <w:rPr>
          <w:b/>
        </w:rPr>
        <w:t>Results</w:t>
      </w:r>
    </w:p>
    <w:p w14:paraId="64BEB2C3" w14:textId="77777777" w:rsidR="00AA1551" w:rsidRDefault="677AC368" w:rsidP="677AC368">
      <w:pPr>
        <w:pStyle w:val="NormalWeb"/>
        <w:shd w:val="clear" w:color="auto" w:fill="FFFFFF" w:themeFill="background1"/>
        <w:ind w:left="1440"/>
        <w:jc w:val="both"/>
      </w:pPr>
      <w:r>
        <w:t>The report generated states that 44.22% of the code was covered - 5921 lines were covered and 7470 lines were missed. The analysis shows that the coverage for the SUT is low. It should be increased by adding more test cases and covering more lines of the code.</w:t>
      </w:r>
    </w:p>
    <w:p w14:paraId="682D11A4" w14:textId="02035CD4" w:rsidR="677AC368" w:rsidRPr="00415A4D" w:rsidRDefault="00415A4D" w:rsidP="677AC368">
      <w:pPr>
        <w:pStyle w:val="NormalWeb"/>
        <w:shd w:val="clear" w:color="auto" w:fill="FFFFFF" w:themeFill="background1"/>
        <w:ind w:left="1440"/>
        <w:jc w:val="both"/>
      </w:pPr>
      <w:r>
        <w:rPr>
          <w:bCs/>
        </w:rPr>
        <w:t>From the reports, m</w:t>
      </w:r>
      <w:r w:rsidR="677AC368" w:rsidRPr="00415A4D">
        <w:rPr>
          <w:bCs/>
        </w:rPr>
        <w:t>ostly branches are not covered, some methods are not covered entirely since Test cases for all the methods are not written.</w:t>
      </w:r>
    </w:p>
    <w:tbl>
      <w:tblPr>
        <w:tblStyle w:val="TableGrid"/>
        <w:tblW w:w="8856" w:type="dxa"/>
        <w:tblInd w:w="1405" w:type="dxa"/>
        <w:tblLook w:val="04A0" w:firstRow="1" w:lastRow="0" w:firstColumn="1" w:lastColumn="0" w:noHBand="0" w:noVBand="1"/>
      </w:tblPr>
      <w:tblGrid>
        <w:gridCol w:w="4430"/>
        <w:gridCol w:w="4426"/>
      </w:tblGrid>
      <w:tr w:rsidR="005F2C37" w14:paraId="6CF3C812" w14:textId="77777777" w:rsidTr="677AC368">
        <w:tc>
          <w:tcPr>
            <w:tcW w:w="4430" w:type="dxa"/>
          </w:tcPr>
          <w:p w14:paraId="27AB381F" w14:textId="77777777" w:rsidR="00295CBD" w:rsidRPr="005F2C37" w:rsidRDefault="00295CBD" w:rsidP="00680756">
            <w:pPr>
              <w:pStyle w:val="NormalWeb"/>
              <w:jc w:val="both"/>
              <w:rPr>
                <w:b/>
              </w:rPr>
            </w:pPr>
            <w:r w:rsidRPr="005F2C37">
              <w:rPr>
                <w:b/>
              </w:rPr>
              <w:t>Code Coverage Summary</w:t>
            </w:r>
          </w:p>
        </w:tc>
        <w:tc>
          <w:tcPr>
            <w:tcW w:w="4426" w:type="dxa"/>
          </w:tcPr>
          <w:p w14:paraId="7C815C6D" w14:textId="77777777" w:rsidR="00295CBD" w:rsidRDefault="00295CBD" w:rsidP="00680756">
            <w:pPr>
              <w:pStyle w:val="NormalWeb"/>
              <w:jc w:val="both"/>
            </w:pPr>
            <w:r>
              <w:t>44.22% coverage</w:t>
            </w:r>
          </w:p>
        </w:tc>
      </w:tr>
      <w:tr w:rsidR="005F2C37" w14:paraId="7F9C8AA0" w14:textId="77777777" w:rsidTr="677AC368">
        <w:tc>
          <w:tcPr>
            <w:tcW w:w="4430" w:type="dxa"/>
          </w:tcPr>
          <w:p w14:paraId="78CE913F" w14:textId="77777777" w:rsidR="00295CBD" w:rsidRDefault="00DA100B" w:rsidP="00680756">
            <w:pPr>
              <w:pStyle w:val="NormalWeb"/>
              <w:jc w:val="both"/>
            </w:pPr>
            <w:r>
              <w:t>Code Statistics</w:t>
            </w:r>
          </w:p>
        </w:tc>
        <w:tc>
          <w:tcPr>
            <w:tcW w:w="4426" w:type="dxa"/>
          </w:tcPr>
          <w:p w14:paraId="00EA7B86" w14:textId="77777777" w:rsidR="00295CBD" w:rsidRDefault="00DA100B" w:rsidP="00680756">
            <w:pPr>
              <w:pStyle w:val="NormalWeb"/>
              <w:jc w:val="both"/>
            </w:pPr>
            <w:r>
              <w:t>354 files;13391 relevant lines</w:t>
            </w:r>
          </w:p>
        </w:tc>
      </w:tr>
      <w:tr w:rsidR="005F2C37" w14:paraId="0AB77C64" w14:textId="77777777" w:rsidTr="677AC368">
        <w:tc>
          <w:tcPr>
            <w:tcW w:w="4430" w:type="dxa"/>
          </w:tcPr>
          <w:p w14:paraId="711A374E" w14:textId="77777777" w:rsidR="00295CBD" w:rsidRPr="005F2C37" w:rsidRDefault="00DA100B" w:rsidP="00680756">
            <w:pPr>
              <w:pStyle w:val="NormalWeb"/>
              <w:jc w:val="both"/>
              <w:rPr>
                <w:b/>
              </w:rPr>
            </w:pPr>
            <w:r w:rsidRPr="005F2C37">
              <w:rPr>
                <w:b/>
              </w:rPr>
              <w:t>Dashboard Module</w:t>
            </w:r>
          </w:p>
        </w:tc>
        <w:tc>
          <w:tcPr>
            <w:tcW w:w="4426" w:type="dxa"/>
          </w:tcPr>
          <w:p w14:paraId="3EB1FAEE" w14:textId="77777777" w:rsidR="00295CBD" w:rsidRDefault="00295CBD" w:rsidP="00680756">
            <w:pPr>
              <w:pStyle w:val="NormalWeb"/>
              <w:jc w:val="both"/>
            </w:pPr>
          </w:p>
        </w:tc>
      </w:tr>
      <w:tr w:rsidR="005F2C37" w14:paraId="2386B259" w14:textId="77777777" w:rsidTr="677AC368">
        <w:tc>
          <w:tcPr>
            <w:tcW w:w="4430" w:type="dxa"/>
          </w:tcPr>
          <w:p w14:paraId="24BE034F" w14:textId="77777777" w:rsidR="00295CBD" w:rsidRDefault="005F2C37" w:rsidP="00680756">
            <w:pPr>
              <w:pStyle w:val="NormalWeb"/>
              <w:jc w:val="both"/>
            </w:pPr>
            <w:r>
              <w:t>Coverage</w:t>
            </w:r>
          </w:p>
        </w:tc>
        <w:tc>
          <w:tcPr>
            <w:tcW w:w="4426" w:type="dxa"/>
          </w:tcPr>
          <w:p w14:paraId="6A67FD99" w14:textId="77777777" w:rsidR="00295CBD" w:rsidRDefault="005F2C37" w:rsidP="00680756">
            <w:pPr>
              <w:pStyle w:val="NormalWeb"/>
              <w:jc w:val="both"/>
            </w:pPr>
            <w:r>
              <w:t>35.44%</w:t>
            </w:r>
          </w:p>
        </w:tc>
      </w:tr>
      <w:tr w:rsidR="005F2C37" w14:paraId="124A7A5A" w14:textId="77777777" w:rsidTr="677AC368">
        <w:tc>
          <w:tcPr>
            <w:tcW w:w="4430" w:type="dxa"/>
          </w:tcPr>
          <w:p w14:paraId="57D9FF2F" w14:textId="77777777" w:rsidR="00295CBD" w:rsidRDefault="005F2C37" w:rsidP="00680756">
            <w:pPr>
              <w:pStyle w:val="NormalWeb"/>
              <w:jc w:val="both"/>
            </w:pPr>
            <w:r>
              <w:t>Lines Covered</w:t>
            </w:r>
          </w:p>
        </w:tc>
        <w:tc>
          <w:tcPr>
            <w:tcW w:w="4426" w:type="dxa"/>
          </w:tcPr>
          <w:p w14:paraId="33002E7A" w14:textId="77777777" w:rsidR="00295CBD" w:rsidRDefault="005F2C37" w:rsidP="00680756">
            <w:pPr>
              <w:pStyle w:val="NormalWeb"/>
              <w:jc w:val="both"/>
            </w:pPr>
            <w:r>
              <w:t>28</w:t>
            </w:r>
          </w:p>
        </w:tc>
      </w:tr>
      <w:tr w:rsidR="005F2C37" w:rsidRPr="005F2C37" w14:paraId="38D868A2" w14:textId="77777777" w:rsidTr="677AC368">
        <w:tc>
          <w:tcPr>
            <w:tcW w:w="4430" w:type="dxa"/>
          </w:tcPr>
          <w:p w14:paraId="00E1BA09" w14:textId="77777777" w:rsidR="00295CBD" w:rsidRPr="005F2C37" w:rsidRDefault="005F2C37" w:rsidP="00680756">
            <w:pPr>
              <w:pStyle w:val="NormalWeb"/>
              <w:jc w:val="both"/>
              <w:rPr>
                <w:b/>
              </w:rPr>
            </w:pPr>
            <w:r w:rsidRPr="005F2C37">
              <w:rPr>
                <w:b/>
              </w:rPr>
              <w:t>Leads Module</w:t>
            </w:r>
          </w:p>
        </w:tc>
        <w:tc>
          <w:tcPr>
            <w:tcW w:w="4426" w:type="dxa"/>
          </w:tcPr>
          <w:p w14:paraId="0C767D2E" w14:textId="77777777" w:rsidR="00295CBD" w:rsidRPr="005F2C37" w:rsidRDefault="00295CBD" w:rsidP="00680756">
            <w:pPr>
              <w:pStyle w:val="NormalWeb"/>
              <w:jc w:val="both"/>
              <w:rPr>
                <w:b/>
              </w:rPr>
            </w:pPr>
          </w:p>
        </w:tc>
      </w:tr>
      <w:tr w:rsidR="005F2C37" w14:paraId="04EA19D9" w14:textId="77777777" w:rsidTr="677AC368">
        <w:tc>
          <w:tcPr>
            <w:tcW w:w="4430" w:type="dxa"/>
          </w:tcPr>
          <w:p w14:paraId="1E9070AA" w14:textId="77777777" w:rsidR="00295CBD" w:rsidRDefault="005F2C37" w:rsidP="00680756">
            <w:pPr>
              <w:pStyle w:val="NormalWeb"/>
              <w:jc w:val="both"/>
            </w:pPr>
            <w:r>
              <w:t>Coverage</w:t>
            </w:r>
          </w:p>
        </w:tc>
        <w:tc>
          <w:tcPr>
            <w:tcW w:w="4426" w:type="dxa"/>
          </w:tcPr>
          <w:p w14:paraId="63B6BC43" w14:textId="77777777" w:rsidR="00295CBD" w:rsidRDefault="005F2C37" w:rsidP="00680756">
            <w:pPr>
              <w:pStyle w:val="NormalWeb"/>
              <w:jc w:val="both"/>
            </w:pPr>
            <w:r>
              <w:t>Controller-58.62% ; Model - 18.49%</w:t>
            </w:r>
          </w:p>
        </w:tc>
      </w:tr>
      <w:tr w:rsidR="005F2C37" w14:paraId="661AA95E" w14:textId="77777777" w:rsidTr="677AC368">
        <w:tc>
          <w:tcPr>
            <w:tcW w:w="4430" w:type="dxa"/>
          </w:tcPr>
          <w:p w14:paraId="6407638B" w14:textId="77777777" w:rsidR="005F2C37" w:rsidRPr="005F2C37" w:rsidRDefault="005F2C37" w:rsidP="00680756">
            <w:pPr>
              <w:pStyle w:val="NormalWeb"/>
              <w:jc w:val="both"/>
            </w:pPr>
            <w:r w:rsidRPr="005F2C37">
              <w:t>Lines Covered</w:t>
            </w:r>
          </w:p>
        </w:tc>
        <w:tc>
          <w:tcPr>
            <w:tcW w:w="4426" w:type="dxa"/>
          </w:tcPr>
          <w:p w14:paraId="05BE7439" w14:textId="77777777" w:rsidR="005F2C37" w:rsidRDefault="005F2C37" w:rsidP="00680756">
            <w:pPr>
              <w:pStyle w:val="NormalWeb"/>
              <w:jc w:val="both"/>
            </w:pPr>
            <w:r>
              <w:t>Controller- 22 ; Model - 51</w:t>
            </w:r>
          </w:p>
        </w:tc>
      </w:tr>
      <w:tr w:rsidR="005F2C37" w14:paraId="0FBBE820" w14:textId="77777777" w:rsidTr="677AC368">
        <w:tc>
          <w:tcPr>
            <w:tcW w:w="4430" w:type="dxa"/>
          </w:tcPr>
          <w:p w14:paraId="498C13C5" w14:textId="77777777" w:rsidR="00295CBD" w:rsidRPr="005F2C37" w:rsidRDefault="005F2C37" w:rsidP="00680756">
            <w:pPr>
              <w:pStyle w:val="NormalWeb"/>
              <w:jc w:val="both"/>
              <w:rPr>
                <w:b/>
              </w:rPr>
            </w:pPr>
            <w:r w:rsidRPr="005F2C37">
              <w:rPr>
                <w:b/>
              </w:rPr>
              <w:t>Tasks Module</w:t>
            </w:r>
          </w:p>
        </w:tc>
        <w:tc>
          <w:tcPr>
            <w:tcW w:w="4426" w:type="dxa"/>
          </w:tcPr>
          <w:p w14:paraId="29CDDA78" w14:textId="77777777" w:rsidR="00295CBD" w:rsidRDefault="00295CBD" w:rsidP="00680756">
            <w:pPr>
              <w:pStyle w:val="NormalWeb"/>
              <w:jc w:val="both"/>
            </w:pPr>
          </w:p>
        </w:tc>
      </w:tr>
      <w:tr w:rsidR="005F2C37" w14:paraId="421416FB" w14:textId="77777777" w:rsidTr="677AC368">
        <w:tc>
          <w:tcPr>
            <w:tcW w:w="4430" w:type="dxa"/>
          </w:tcPr>
          <w:p w14:paraId="2104E67F" w14:textId="77777777" w:rsidR="005F2C37" w:rsidRPr="005F2C37" w:rsidRDefault="005F2C37" w:rsidP="00680756">
            <w:pPr>
              <w:pStyle w:val="NormalWeb"/>
              <w:jc w:val="both"/>
            </w:pPr>
            <w:r>
              <w:t>Coverage</w:t>
            </w:r>
          </w:p>
        </w:tc>
        <w:tc>
          <w:tcPr>
            <w:tcW w:w="4426" w:type="dxa"/>
          </w:tcPr>
          <w:p w14:paraId="34CB60E0" w14:textId="77777777" w:rsidR="005F2C37" w:rsidRDefault="005F2C37" w:rsidP="00680756">
            <w:pPr>
              <w:pStyle w:val="NormalWeb"/>
              <w:jc w:val="both"/>
            </w:pPr>
            <w:r>
              <w:t>Controller-18.69% ; Model – 53.72%</w:t>
            </w:r>
          </w:p>
        </w:tc>
      </w:tr>
      <w:tr w:rsidR="005F2C37" w14:paraId="730AC720" w14:textId="77777777" w:rsidTr="677AC368">
        <w:tc>
          <w:tcPr>
            <w:tcW w:w="4430" w:type="dxa"/>
          </w:tcPr>
          <w:p w14:paraId="7E32654A" w14:textId="77777777" w:rsidR="005F2C37" w:rsidRPr="005F2C37" w:rsidRDefault="005F2C37" w:rsidP="00680756">
            <w:pPr>
              <w:pStyle w:val="NormalWeb"/>
              <w:jc w:val="both"/>
            </w:pPr>
            <w:r w:rsidRPr="005F2C37">
              <w:t>Lines Covered</w:t>
            </w:r>
          </w:p>
        </w:tc>
        <w:tc>
          <w:tcPr>
            <w:tcW w:w="4426" w:type="dxa"/>
          </w:tcPr>
          <w:p w14:paraId="2E145274" w14:textId="77777777" w:rsidR="005F2C37" w:rsidRDefault="005F2C37" w:rsidP="00680756">
            <w:pPr>
              <w:pStyle w:val="NormalWeb"/>
              <w:jc w:val="both"/>
            </w:pPr>
            <w:r>
              <w:t>Controller- 20 ; Model - 65</w:t>
            </w:r>
          </w:p>
        </w:tc>
      </w:tr>
      <w:tr w:rsidR="005F2C37" w14:paraId="2EA825A2" w14:textId="77777777" w:rsidTr="677AC368">
        <w:tc>
          <w:tcPr>
            <w:tcW w:w="4430" w:type="dxa"/>
          </w:tcPr>
          <w:p w14:paraId="03F5655C" w14:textId="77777777" w:rsidR="005F2C37" w:rsidRPr="005F2C37" w:rsidRDefault="005F2C37" w:rsidP="00680756">
            <w:pPr>
              <w:pStyle w:val="NormalWeb"/>
              <w:jc w:val="both"/>
              <w:rPr>
                <w:b/>
              </w:rPr>
            </w:pPr>
            <w:r>
              <w:rPr>
                <w:b/>
              </w:rPr>
              <w:t>Users Module</w:t>
            </w:r>
          </w:p>
        </w:tc>
        <w:tc>
          <w:tcPr>
            <w:tcW w:w="4426" w:type="dxa"/>
          </w:tcPr>
          <w:p w14:paraId="332E0980" w14:textId="77777777" w:rsidR="005F2C37" w:rsidRDefault="005F2C37" w:rsidP="00680756">
            <w:pPr>
              <w:pStyle w:val="NormalWeb"/>
              <w:jc w:val="both"/>
            </w:pPr>
          </w:p>
        </w:tc>
      </w:tr>
      <w:tr w:rsidR="005F2C37" w14:paraId="03E6BADB" w14:textId="77777777" w:rsidTr="677AC368">
        <w:tc>
          <w:tcPr>
            <w:tcW w:w="4430" w:type="dxa"/>
          </w:tcPr>
          <w:p w14:paraId="5A0D1CF6" w14:textId="77777777" w:rsidR="005F2C37" w:rsidRPr="005F2C37" w:rsidRDefault="005F2C37" w:rsidP="00680756">
            <w:pPr>
              <w:pStyle w:val="NormalWeb"/>
              <w:jc w:val="both"/>
            </w:pPr>
            <w:r>
              <w:t>Coverage</w:t>
            </w:r>
          </w:p>
        </w:tc>
        <w:tc>
          <w:tcPr>
            <w:tcW w:w="4426" w:type="dxa"/>
          </w:tcPr>
          <w:p w14:paraId="65DBEB55" w14:textId="77777777" w:rsidR="005F2C37" w:rsidRDefault="005F2C37" w:rsidP="00680756">
            <w:pPr>
              <w:pStyle w:val="NormalWeb"/>
              <w:jc w:val="both"/>
            </w:pPr>
            <w:r>
              <w:t>Controller-31.15% ; Model – 61.33%</w:t>
            </w:r>
          </w:p>
        </w:tc>
      </w:tr>
      <w:tr w:rsidR="005F2C37" w14:paraId="345BFDB1" w14:textId="77777777" w:rsidTr="677AC368">
        <w:tc>
          <w:tcPr>
            <w:tcW w:w="4430" w:type="dxa"/>
          </w:tcPr>
          <w:p w14:paraId="5B45EC80" w14:textId="77777777" w:rsidR="005F2C37" w:rsidRPr="005F2C37" w:rsidRDefault="005F2C37" w:rsidP="00680756">
            <w:pPr>
              <w:pStyle w:val="NormalWeb"/>
              <w:jc w:val="both"/>
            </w:pPr>
            <w:r>
              <w:t>Lines Covered</w:t>
            </w:r>
          </w:p>
        </w:tc>
        <w:tc>
          <w:tcPr>
            <w:tcW w:w="4426" w:type="dxa"/>
          </w:tcPr>
          <w:p w14:paraId="5D92417D" w14:textId="77777777" w:rsidR="005F2C37" w:rsidRDefault="005F2C37" w:rsidP="00680756">
            <w:pPr>
              <w:pStyle w:val="NormalWeb"/>
              <w:jc w:val="both"/>
            </w:pPr>
            <w:r>
              <w:t>Controller- 19 ; Model - 46</w:t>
            </w:r>
          </w:p>
        </w:tc>
      </w:tr>
    </w:tbl>
    <w:p w14:paraId="08711F29" w14:textId="77777777" w:rsidR="677AC368" w:rsidRDefault="677AC368" w:rsidP="677AC368">
      <w:pPr>
        <w:pStyle w:val="NormalWeb"/>
        <w:shd w:val="clear" w:color="auto" w:fill="FFFFFF" w:themeFill="background1"/>
        <w:ind w:left="1440"/>
        <w:jc w:val="both"/>
      </w:pPr>
      <w:r>
        <w:t>Installation and Usage of the tool is mentioned in detailed in ‘Installation_Usage_Instructions’ file in the Tool Support folder of the repository.</w:t>
      </w:r>
    </w:p>
    <w:p w14:paraId="5E3EE997" w14:textId="26566FF8" w:rsidR="677AC368" w:rsidRDefault="677AC368" w:rsidP="677AC368">
      <w:pPr>
        <w:spacing w:line="240" w:lineRule="auto"/>
        <w:jc w:val="both"/>
      </w:pPr>
    </w:p>
    <w:p w14:paraId="532314A2" w14:textId="560CDBE0" w:rsidR="677AC368" w:rsidRDefault="677AC368" w:rsidP="677AC368">
      <w:pPr>
        <w:pStyle w:val="ListParagraph"/>
        <w:numPr>
          <w:ilvl w:val="0"/>
          <w:numId w:val="11"/>
        </w:numPr>
        <w:spacing w:after="0" w:line="240" w:lineRule="auto"/>
        <w:jc w:val="both"/>
        <w:rPr>
          <w:rFonts w:eastAsiaTheme="minorEastAsia"/>
        </w:rPr>
      </w:pPr>
      <w:r w:rsidRPr="677AC368">
        <w:rPr>
          <w:rFonts w:ascii="Times New Roman" w:eastAsia="Times New Roman" w:hAnsi="Times New Roman" w:cs="Times New Roman"/>
          <w:b/>
          <w:bCs/>
          <w:sz w:val="24"/>
          <w:szCs w:val="24"/>
        </w:rPr>
        <w:t>Reflections from lessons learned</w:t>
      </w:r>
      <w:r w:rsidR="00415A4D">
        <w:rPr>
          <w:rFonts w:ascii="Times New Roman" w:eastAsia="Times New Roman" w:hAnsi="Times New Roman" w:cs="Times New Roman"/>
          <w:b/>
          <w:bCs/>
          <w:sz w:val="24"/>
          <w:szCs w:val="24"/>
        </w:rPr>
        <w:t xml:space="preserve"> - </w:t>
      </w:r>
    </w:p>
    <w:p w14:paraId="164B7B7F" w14:textId="281054B7" w:rsidR="677AC368" w:rsidRPr="00415A4D" w:rsidRDefault="677AC368" w:rsidP="00415A4D">
      <w:pPr>
        <w:pStyle w:val="ListParagraph"/>
        <w:spacing w:after="0" w:line="240" w:lineRule="auto"/>
        <w:ind w:left="1440"/>
        <w:jc w:val="both"/>
        <w:rPr>
          <w:rFonts w:ascii="Times New Roman" w:eastAsia="Times New Roman" w:hAnsi="Times New Roman" w:cs="Times New Roman"/>
          <w:sz w:val="24"/>
          <w:szCs w:val="24"/>
        </w:rPr>
      </w:pPr>
      <w:r w:rsidRPr="00415A4D">
        <w:rPr>
          <w:rFonts w:ascii="Times New Roman" w:eastAsia="Times New Roman" w:hAnsi="Times New Roman" w:cs="Times New Roman"/>
          <w:bCs/>
          <w:sz w:val="24"/>
          <w:szCs w:val="24"/>
        </w:rPr>
        <w:t xml:space="preserve">Code coverage is a white box testing methodology. </w:t>
      </w:r>
    </w:p>
    <w:p w14:paraId="7389F1C1" w14:textId="714147C2" w:rsidR="677AC368" w:rsidRPr="00415A4D" w:rsidRDefault="677AC368" w:rsidP="00415A4D">
      <w:pPr>
        <w:pStyle w:val="ListParagraph"/>
        <w:spacing w:after="0" w:line="240" w:lineRule="auto"/>
        <w:ind w:left="1440"/>
        <w:jc w:val="both"/>
        <w:rPr>
          <w:rFonts w:ascii="Times New Roman" w:eastAsia="Times New Roman" w:hAnsi="Times New Roman" w:cs="Times New Roman"/>
          <w:sz w:val="24"/>
          <w:szCs w:val="24"/>
        </w:rPr>
      </w:pPr>
      <w:r w:rsidRPr="00415A4D">
        <w:rPr>
          <w:rFonts w:ascii="Times New Roman" w:eastAsia="Times New Roman" w:hAnsi="Times New Roman" w:cs="Times New Roman"/>
          <w:bCs/>
          <w:sz w:val="24"/>
          <w:szCs w:val="24"/>
        </w:rPr>
        <w:t>Types of code coverage:</w:t>
      </w:r>
    </w:p>
    <w:p w14:paraId="4942053E" w14:textId="51057F61" w:rsidR="677AC368" w:rsidRPr="00415A4D" w:rsidRDefault="00415A4D" w:rsidP="00415A4D">
      <w:pPr>
        <w:pStyle w:val="ListParagraph"/>
        <w:numPr>
          <w:ilvl w:val="0"/>
          <w:numId w:val="2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Statement Coverage,</w:t>
      </w:r>
    </w:p>
    <w:p w14:paraId="61858987" w14:textId="044E5E3B" w:rsidR="677AC368" w:rsidRPr="00415A4D" w:rsidRDefault="677AC368" w:rsidP="00415A4D">
      <w:pPr>
        <w:pStyle w:val="ListParagraph"/>
        <w:numPr>
          <w:ilvl w:val="0"/>
          <w:numId w:val="28"/>
        </w:numPr>
        <w:spacing w:after="0" w:line="240" w:lineRule="auto"/>
        <w:jc w:val="both"/>
        <w:rPr>
          <w:rFonts w:ascii="Times New Roman" w:eastAsia="Times New Roman" w:hAnsi="Times New Roman" w:cs="Times New Roman"/>
          <w:sz w:val="24"/>
          <w:szCs w:val="24"/>
        </w:rPr>
      </w:pPr>
      <w:r w:rsidRPr="00415A4D">
        <w:rPr>
          <w:rFonts w:ascii="Times New Roman" w:eastAsia="Times New Roman" w:hAnsi="Times New Roman" w:cs="Times New Roman"/>
          <w:bCs/>
          <w:sz w:val="24"/>
          <w:szCs w:val="24"/>
        </w:rPr>
        <w:t>Path Coverage,</w:t>
      </w:r>
    </w:p>
    <w:p w14:paraId="19DB938A" w14:textId="3C09BACF" w:rsidR="677AC368" w:rsidRPr="00415A4D" w:rsidRDefault="677AC368" w:rsidP="00415A4D">
      <w:pPr>
        <w:pStyle w:val="ListParagraph"/>
        <w:numPr>
          <w:ilvl w:val="0"/>
          <w:numId w:val="28"/>
        </w:numPr>
        <w:spacing w:after="0" w:line="240" w:lineRule="auto"/>
        <w:jc w:val="both"/>
        <w:rPr>
          <w:rFonts w:ascii="Times New Roman" w:eastAsia="Times New Roman" w:hAnsi="Times New Roman" w:cs="Times New Roman"/>
          <w:sz w:val="24"/>
          <w:szCs w:val="24"/>
        </w:rPr>
      </w:pPr>
      <w:r w:rsidRPr="00415A4D">
        <w:rPr>
          <w:rFonts w:ascii="Times New Roman" w:eastAsia="Times New Roman" w:hAnsi="Times New Roman" w:cs="Times New Roman"/>
          <w:bCs/>
          <w:sz w:val="24"/>
          <w:szCs w:val="24"/>
        </w:rPr>
        <w:t xml:space="preserve">Branch Coverage. </w:t>
      </w:r>
    </w:p>
    <w:p w14:paraId="1548F651" w14:textId="1A15A1B0" w:rsidR="677AC368" w:rsidRDefault="677AC368" w:rsidP="00415A4D">
      <w:pPr>
        <w:pStyle w:val="ListParagraph"/>
        <w:spacing w:after="0" w:line="240" w:lineRule="auto"/>
        <w:ind w:left="1440"/>
        <w:jc w:val="both"/>
        <w:rPr>
          <w:rFonts w:ascii="Times New Roman" w:eastAsia="Times New Roman" w:hAnsi="Times New Roman" w:cs="Times New Roman"/>
          <w:bCs/>
          <w:sz w:val="24"/>
          <w:szCs w:val="24"/>
        </w:rPr>
      </w:pPr>
      <w:r w:rsidRPr="00415A4D">
        <w:rPr>
          <w:rFonts w:ascii="Times New Roman" w:eastAsia="Times New Roman" w:hAnsi="Times New Roman" w:cs="Times New Roman"/>
          <w:bCs/>
          <w:sz w:val="24"/>
          <w:szCs w:val="24"/>
        </w:rPr>
        <w:t>In general, statement coverage shou</w:t>
      </w:r>
      <w:r w:rsidR="00415A4D">
        <w:rPr>
          <w:rFonts w:ascii="Times New Roman" w:eastAsia="Times New Roman" w:hAnsi="Times New Roman" w:cs="Times New Roman"/>
          <w:bCs/>
          <w:sz w:val="24"/>
          <w:szCs w:val="24"/>
        </w:rPr>
        <w:t>l</w:t>
      </w:r>
      <w:r w:rsidRPr="00415A4D">
        <w:rPr>
          <w:rFonts w:ascii="Times New Roman" w:eastAsia="Times New Roman" w:hAnsi="Times New Roman" w:cs="Times New Roman"/>
          <w:bCs/>
          <w:sz w:val="24"/>
          <w:szCs w:val="24"/>
        </w:rPr>
        <w:t>d be high; branch and path coverage will be comparatively low. However achieving high code coverage does</w:t>
      </w:r>
      <w:r w:rsidR="00415A4D">
        <w:rPr>
          <w:rFonts w:ascii="Times New Roman" w:eastAsia="Times New Roman" w:hAnsi="Times New Roman" w:cs="Times New Roman"/>
          <w:bCs/>
          <w:sz w:val="24"/>
          <w:szCs w:val="24"/>
        </w:rPr>
        <w:t xml:space="preserve"> </w:t>
      </w:r>
      <w:r w:rsidRPr="00415A4D">
        <w:rPr>
          <w:rFonts w:ascii="Times New Roman" w:eastAsia="Times New Roman" w:hAnsi="Times New Roman" w:cs="Times New Roman"/>
          <w:bCs/>
          <w:sz w:val="24"/>
          <w:szCs w:val="24"/>
        </w:rPr>
        <w:t>n</w:t>
      </w:r>
      <w:r w:rsidR="00415A4D">
        <w:rPr>
          <w:rFonts w:ascii="Times New Roman" w:eastAsia="Times New Roman" w:hAnsi="Times New Roman" w:cs="Times New Roman"/>
          <w:bCs/>
          <w:sz w:val="24"/>
          <w:szCs w:val="24"/>
        </w:rPr>
        <w:t>o</w:t>
      </w:r>
      <w:r w:rsidRPr="00415A4D">
        <w:rPr>
          <w:rFonts w:ascii="Times New Roman" w:eastAsia="Times New Roman" w:hAnsi="Times New Roman" w:cs="Times New Roman"/>
          <w:bCs/>
          <w:sz w:val="24"/>
          <w:szCs w:val="24"/>
        </w:rPr>
        <w:t xml:space="preserve">t guarantee high optimality product; it merely improves the quality of the </w:t>
      </w:r>
      <w:commentRangeStart w:id="3"/>
      <w:r w:rsidRPr="00415A4D">
        <w:rPr>
          <w:rFonts w:ascii="Times New Roman" w:eastAsia="Times New Roman" w:hAnsi="Times New Roman" w:cs="Times New Roman"/>
          <w:bCs/>
          <w:sz w:val="24"/>
          <w:szCs w:val="24"/>
        </w:rPr>
        <w:t>product</w:t>
      </w:r>
      <w:commentRangeEnd w:id="3"/>
      <w:r w:rsidR="00227943">
        <w:rPr>
          <w:rStyle w:val="CommentReference"/>
        </w:rPr>
        <w:commentReference w:id="3"/>
      </w:r>
      <w:r w:rsidRPr="00415A4D">
        <w:rPr>
          <w:rFonts w:ascii="Times New Roman" w:eastAsia="Times New Roman" w:hAnsi="Times New Roman" w:cs="Times New Roman"/>
          <w:bCs/>
          <w:sz w:val="24"/>
          <w:szCs w:val="24"/>
        </w:rPr>
        <w:t>.</w:t>
      </w:r>
    </w:p>
    <w:p w14:paraId="4AE89954" w14:textId="77777777" w:rsidR="00415A4D" w:rsidRPr="00415A4D" w:rsidRDefault="00415A4D" w:rsidP="00415A4D">
      <w:pPr>
        <w:pStyle w:val="ListParagraph"/>
        <w:spacing w:after="0" w:line="240" w:lineRule="auto"/>
        <w:ind w:left="1440"/>
        <w:jc w:val="both"/>
        <w:rPr>
          <w:rFonts w:ascii="Times New Roman" w:eastAsia="Times New Roman" w:hAnsi="Times New Roman" w:cs="Times New Roman"/>
          <w:sz w:val="24"/>
          <w:szCs w:val="24"/>
        </w:rPr>
      </w:pPr>
    </w:p>
    <w:p w14:paraId="2ED8D311" w14:textId="07802BCE" w:rsidR="677AC368" w:rsidRDefault="677AC368" w:rsidP="677AC368">
      <w:pPr>
        <w:spacing w:after="0" w:line="240" w:lineRule="auto"/>
        <w:ind w:left="1440"/>
        <w:jc w:val="both"/>
      </w:pPr>
      <w:r w:rsidRPr="677AC368">
        <w:rPr>
          <w:b/>
          <w:bCs/>
        </w:rPr>
        <w:t xml:space="preserve"> </w:t>
      </w:r>
    </w:p>
    <w:p w14:paraId="5AC844DD" w14:textId="77777777" w:rsidR="00AA1551" w:rsidRPr="00AA1551" w:rsidRDefault="00AA1551" w:rsidP="00AA1551">
      <w:pPr>
        <w:pStyle w:val="ListParagraph"/>
        <w:numPr>
          <w:ilvl w:val="0"/>
          <w:numId w:val="8"/>
        </w:numPr>
        <w:spacing w:line="240" w:lineRule="auto"/>
        <w:rPr>
          <w:rFonts w:ascii="Times New Roman" w:hAnsi="Times New Roman" w:cs="Times New Roman"/>
          <w:b/>
          <w:sz w:val="24"/>
          <w:szCs w:val="24"/>
        </w:rPr>
      </w:pPr>
      <w:r w:rsidRPr="00AA1551">
        <w:rPr>
          <w:rFonts w:ascii="Times New Roman" w:hAnsi="Times New Roman" w:cs="Times New Roman"/>
          <w:b/>
          <w:sz w:val="24"/>
          <w:szCs w:val="24"/>
        </w:rPr>
        <w:t>Metric Fu</w:t>
      </w:r>
      <w:r>
        <w:rPr>
          <w:rFonts w:ascii="Times New Roman" w:hAnsi="Times New Roman" w:cs="Times New Roman"/>
          <w:b/>
          <w:sz w:val="24"/>
          <w:szCs w:val="24"/>
        </w:rPr>
        <w:t>:</w:t>
      </w:r>
    </w:p>
    <w:p w14:paraId="38AAE5D4" w14:textId="77777777" w:rsidR="00AA1551" w:rsidRDefault="00AA1551" w:rsidP="00AA1551">
      <w:pPr>
        <w:pStyle w:val="NormalWeb"/>
        <w:numPr>
          <w:ilvl w:val="0"/>
          <w:numId w:val="11"/>
        </w:numPr>
        <w:shd w:val="clear" w:color="auto" w:fill="FFFFFF"/>
        <w:jc w:val="both"/>
        <w:rPr>
          <w:b/>
        </w:rPr>
      </w:pPr>
      <w:r w:rsidRPr="007A5D5C">
        <w:rPr>
          <w:b/>
        </w:rPr>
        <w:t>Definition</w:t>
      </w:r>
    </w:p>
    <w:p w14:paraId="5D0C505F" w14:textId="77777777" w:rsidR="00631F6D" w:rsidRPr="00631F6D" w:rsidRDefault="00631F6D" w:rsidP="00631F6D">
      <w:pPr>
        <w:pStyle w:val="NormalWeb"/>
        <w:shd w:val="clear" w:color="auto" w:fill="FFFFFF"/>
        <w:ind w:left="1440"/>
        <w:jc w:val="both"/>
        <w:rPr>
          <w:b/>
        </w:rPr>
      </w:pPr>
      <w:proofErr w:type="spellStart"/>
      <w:r>
        <w:t>Metric_fu</w:t>
      </w:r>
      <w:proofErr w:type="spellEnd"/>
      <w:r w:rsidRPr="00AA1551">
        <w:t xml:space="preserve"> is a set of rake tasks that make it easy to generate metrics report</w:t>
      </w:r>
      <w:r>
        <w:t xml:space="preserve">s. It uses </w:t>
      </w:r>
      <w:proofErr w:type="spellStart"/>
      <w:r>
        <w:t>Saikuro</w:t>
      </w:r>
      <w:proofErr w:type="spellEnd"/>
      <w:r>
        <w:t>, Flog, Flay</w:t>
      </w:r>
      <w:r w:rsidRPr="00AA1551">
        <w:t xml:space="preserve">, Reek, </w:t>
      </w:r>
      <w:proofErr w:type="spellStart"/>
      <w:r w:rsidRPr="00AA1551">
        <w:t>Roodi</w:t>
      </w:r>
      <w:proofErr w:type="spellEnd"/>
      <w:r w:rsidRPr="00AA1551">
        <w:t>, and Rails built-in stats task to create a series of reports.</w:t>
      </w:r>
    </w:p>
    <w:p w14:paraId="4B9BC380" w14:textId="77777777" w:rsidR="00AA1551" w:rsidRDefault="00AA1551" w:rsidP="00AA1551">
      <w:pPr>
        <w:pStyle w:val="NormalWeb"/>
        <w:numPr>
          <w:ilvl w:val="0"/>
          <w:numId w:val="11"/>
        </w:numPr>
        <w:shd w:val="clear" w:color="auto" w:fill="FFFFFF"/>
        <w:jc w:val="both"/>
        <w:rPr>
          <w:b/>
        </w:rPr>
      </w:pPr>
      <w:r>
        <w:rPr>
          <w:b/>
        </w:rPr>
        <w:t>Participants</w:t>
      </w:r>
    </w:p>
    <w:p w14:paraId="6B775599" w14:textId="77777777" w:rsidR="00631F6D" w:rsidRPr="00631F6D" w:rsidRDefault="00631F6D" w:rsidP="00631F6D">
      <w:pPr>
        <w:pStyle w:val="NormalWeb"/>
        <w:numPr>
          <w:ilvl w:val="0"/>
          <w:numId w:val="19"/>
        </w:numPr>
        <w:shd w:val="clear" w:color="auto" w:fill="FFFFFF"/>
        <w:jc w:val="both"/>
      </w:pPr>
      <w:r>
        <w:t>Sayali Pendharkar – Installation and execution of the tool</w:t>
      </w:r>
    </w:p>
    <w:p w14:paraId="576EA6A7" w14:textId="77777777" w:rsidR="00AA1551" w:rsidRDefault="00AA1551" w:rsidP="00AA1551">
      <w:pPr>
        <w:pStyle w:val="NormalWeb"/>
        <w:numPr>
          <w:ilvl w:val="0"/>
          <w:numId w:val="11"/>
        </w:numPr>
        <w:shd w:val="clear" w:color="auto" w:fill="FFFFFF"/>
        <w:jc w:val="both"/>
        <w:rPr>
          <w:b/>
        </w:rPr>
      </w:pPr>
      <w:r>
        <w:rPr>
          <w:b/>
        </w:rPr>
        <w:t>Methodology</w:t>
      </w:r>
    </w:p>
    <w:p w14:paraId="77EC197E" w14:textId="77777777" w:rsidR="00AA1551" w:rsidRPr="00AA1551" w:rsidRDefault="00AA1551" w:rsidP="00AA1551">
      <w:pPr>
        <w:pStyle w:val="ListParagraph"/>
        <w:spacing w:line="240" w:lineRule="auto"/>
        <w:ind w:left="1440"/>
        <w:jc w:val="both"/>
        <w:rPr>
          <w:rFonts w:ascii="Times New Roman" w:hAnsi="Times New Roman" w:cs="Times New Roman"/>
          <w:sz w:val="24"/>
          <w:szCs w:val="24"/>
        </w:rPr>
      </w:pPr>
      <w:r w:rsidRPr="00AA1551">
        <w:rPr>
          <w:rFonts w:ascii="Times New Roman" w:hAnsi="Times New Roman" w:cs="Times New Roman"/>
          <w:sz w:val="24"/>
          <w:szCs w:val="24"/>
        </w:rPr>
        <w:t>It finds its usage in number of applications like:</w:t>
      </w:r>
    </w:p>
    <w:p w14:paraId="3F78EBBB" w14:textId="77777777" w:rsidR="00AA1551" w:rsidRPr="00AA1551" w:rsidRDefault="00AA1551" w:rsidP="00AA1551">
      <w:pPr>
        <w:pStyle w:val="ListParagraph"/>
        <w:spacing w:line="240" w:lineRule="auto"/>
        <w:ind w:left="1440"/>
        <w:jc w:val="both"/>
        <w:rPr>
          <w:rFonts w:ascii="Times New Roman" w:hAnsi="Times New Roman" w:cs="Times New Roman"/>
          <w:sz w:val="24"/>
          <w:szCs w:val="24"/>
        </w:rPr>
      </w:pPr>
    </w:p>
    <w:p w14:paraId="1FA3D0C1"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r w:rsidRPr="00AA1551">
        <w:rPr>
          <w:rFonts w:ascii="Times New Roman" w:hAnsi="Times New Roman" w:cs="Times New Roman"/>
          <w:sz w:val="24"/>
          <w:szCs w:val="24"/>
        </w:rPr>
        <w:t>Flog – Measures code complexity</w:t>
      </w:r>
    </w:p>
    <w:p w14:paraId="14AE4F5B"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proofErr w:type="spellStart"/>
      <w:r w:rsidRPr="00AA1551">
        <w:rPr>
          <w:rFonts w:ascii="Times New Roman" w:hAnsi="Times New Roman" w:cs="Times New Roman"/>
          <w:sz w:val="24"/>
          <w:szCs w:val="24"/>
        </w:rPr>
        <w:t>Saikuro</w:t>
      </w:r>
      <w:proofErr w:type="spellEnd"/>
      <w:r w:rsidRPr="00AA1551">
        <w:rPr>
          <w:rFonts w:ascii="Times New Roman" w:hAnsi="Times New Roman" w:cs="Times New Roman"/>
          <w:sz w:val="24"/>
          <w:szCs w:val="24"/>
        </w:rPr>
        <w:t xml:space="preserve"> – Measures </w:t>
      </w:r>
      <w:proofErr w:type="spellStart"/>
      <w:r w:rsidRPr="00AA1551">
        <w:rPr>
          <w:rFonts w:ascii="Times New Roman" w:hAnsi="Times New Roman" w:cs="Times New Roman"/>
          <w:sz w:val="24"/>
          <w:szCs w:val="24"/>
        </w:rPr>
        <w:t>cyclomatic</w:t>
      </w:r>
      <w:proofErr w:type="spellEnd"/>
      <w:r w:rsidRPr="00AA1551">
        <w:rPr>
          <w:rFonts w:ascii="Times New Roman" w:hAnsi="Times New Roman" w:cs="Times New Roman"/>
          <w:sz w:val="24"/>
          <w:szCs w:val="24"/>
        </w:rPr>
        <w:t xml:space="preserve"> complexity</w:t>
      </w:r>
    </w:p>
    <w:p w14:paraId="462E4219"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r w:rsidRPr="00AA1551">
        <w:rPr>
          <w:rFonts w:ascii="Times New Roman" w:hAnsi="Times New Roman" w:cs="Times New Roman"/>
          <w:sz w:val="24"/>
          <w:szCs w:val="24"/>
        </w:rPr>
        <w:t>Flay – Finds duplication (both copy/paste and structural)</w:t>
      </w:r>
    </w:p>
    <w:p w14:paraId="10603EB5"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r w:rsidRPr="00AA1551">
        <w:rPr>
          <w:rFonts w:ascii="Times New Roman" w:hAnsi="Times New Roman" w:cs="Times New Roman"/>
          <w:sz w:val="24"/>
          <w:szCs w:val="24"/>
        </w:rPr>
        <w:t>Reek – Spots code smells</w:t>
      </w:r>
    </w:p>
    <w:p w14:paraId="06D91EB4"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proofErr w:type="spellStart"/>
      <w:r w:rsidRPr="00AA1551">
        <w:rPr>
          <w:rFonts w:ascii="Times New Roman" w:hAnsi="Times New Roman" w:cs="Times New Roman"/>
          <w:sz w:val="24"/>
          <w:szCs w:val="24"/>
        </w:rPr>
        <w:t>Roodi</w:t>
      </w:r>
      <w:proofErr w:type="spellEnd"/>
      <w:r w:rsidRPr="00AA1551">
        <w:rPr>
          <w:rFonts w:ascii="Times New Roman" w:hAnsi="Times New Roman" w:cs="Times New Roman"/>
          <w:sz w:val="24"/>
          <w:szCs w:val="24"/>
        </w:rPr>
        <w:t xml:space="preserve"> – Finds lots of general problems</w:t>
      </w:r>
    </w:p>
    <w:p w14:paraId="43A3D493"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r w:rsidRPr="00AA1551">
        <w:rPr>
          <w:rFonts w:ascii="Times New Roman" w:hAnsi="Times New Roman" w:cs="Times New Roman"/>
          <w:sz w:val="24"/>
          <w:szCs w:val="24"/>
        </w:rPr>
        <w:t>Churn – Identifies files that change too often</w:t>
      </w:r>
    </w:p>
    <w:p w14:paraId="76C2E834"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r w:rsidRPr="00AA1551">
        <w:rPr>
          <w:rFonts w:ascii="Times New Roman" w:hAnsi="Times New Roman" w:cs="Times New Roman"/>
          <w:sz w:val="24"/>
          <w:szCs w:val="24"/>
        </w:rPr>
        <w:t>Rails best practices– Code matric tool</w:t>
      </w:r>
    </w:p>
    <w:p w14:paraId="6FE0A280" w14:textId="77777777" w:rsidR="00AA1551" w:rsidRPr="00AA1551" w:rsidRDefault="00AA1551" w:rsidP="00631F6D">
      <w:pPr>
        <w:pStyle w:val="ListParagraph"/>
        <w:numPr>
          <w:ilvl w:val="0"/>
          <w:numId w:val="17"/>
        </w:numPr>
        <w:spacing w:line="240" w:lineRule="auto"/>
        <w:jc w:val="both"/>
        <w:rPr>
          <w:rFonts w:ascii="Times New Roman" w:hAnsi="Times New Roman" w:cs="Times New Roman"/>
          <w:sz w:val="24"/>
          <w:szCs w:val="24"/>
        </w:rPr>
      </w:pPr>
      <w:r w:rsidRPr="00AA1551">
        <w:rPr>
          <w:rFonts w:ascii="Times New Roman" w:hAnsi="Times New Roman" w:cs="Times New Roman"/>
          <w:sz w:val="24"/>
          <w:szCs w:val="24"/>
        </w:rPr>
        <w:t>Cane– Code quality threshold violations</w:t>
      </w:r>
    </w:p>
    <w:p w14:paraId="2F427D7A" w14:textId="77777777" w:rsidR="00AA1551" w:rsidRPr="00631F6D" w:rsidRDefault="00AA1551" w:rsidP="00631F6D">
      <w:pPr>
        <w:pStyle w:val="ListParagraph"/>
        <w:numPr>
          <w:ilvl w:val="0"/>
          <w:numId w:val="17"/>
        </w:numPr>
        <w:spacing w:line="240" w:lineRule="auto"/>
        <w:jc w:val="both"/>
        <w:rPr>
          <w:rFonts w:ascii="Times New Roman" w:hAnsi="Times New Roman" w:cs="Times New Roman"/>
          <w:sz w:val="24"/>
          <w:szCs w:val="24"/>
        </w:rPr>
      </w:pPr>
      <w:proofErr w:type="spellStart"/>
      <w:r w:rsidRPr="00AA1551">
        <w:rPr>
          <w:rFonts w:ascii="Times New Roman" w:hAnsi="Times New Roman" w:cs="Times New Roman"/>
          <w:sz w:val="24"/>
          <w:szCs w:val="24"/>
        </w:rPr>
        <w:t>HotSpot</w:t>
      </w:r>
      <w:proofErr w:type="spellEnd"/>
      <w:r w:rsidRPr="00AA1551">
        <w:rPr>
          <w:rFonts w:ascii="Times New Roman" w:hAnsi="Times New Roman" w:cs="Times New Roman"/>
          <w:sz w:val="24"/>
          <w:szCs w:val="24"/>
        </w:rPr>
        <w:t>– Meta analysis of your metrics to find hotspots in the code</w:t>
      </w:r>
    </w:p>
    <w:p w14:paraId="42023C61" w14:textId="77777777" w:rsidR="00415A4D" w:rsidRDefault="677AC368" w:rsidP="00415A4D">
      <w:pPr>
        <w:pStyle w:val="NormalWeb"/>
        <w:numPr>
          <w:ilvl w:val="0"/>
          <w:numId w:val="11"/>
        </w:numPr>
        <w:shd w:val="clear" w:color="auto" w:fill="FFFFFF" w:themeFill="background1"/>
        <w:jc w:val="both"/>
        <w:rPr>
          <w:b/>
          <w:bCs/>
        </w:rPr>
      </w:pPr>
      <w:r w:rsidRPr="677AC368">
        <w:rPr>
          <w:b/>
          <w:bCs/>
        </w:rPr>
        <w:t xml:space="preserve">Results </w:t>
      </w:r>
    </w:p>
    <w:p w14:paraId="52E97AF8" w14:textId="77777777" w:rsidR="00415A4D" w:rsidRDefault="677AC368" w:rsidP="00415A4D">
      <w:pPr>
        <w:pStyle w:val="NormalWeb"/>
        <w:shd w:val="clear" w:color="auto" w:fill="FFFFFF" w:themeFill="background1"/>
        <w:ind w:left="1440"/>
        <w:jc w:val="both"/>
        <w:rPr>
          <w:bCs/>
        </w:rPr>
      </w:pPr>
      <w:r w:rsidRPr="00415A4D">
        <w:rPr>
          <w:bCs/>
        </w:rPr>
        <w:t>Flog shows you the most torturous code you wrote.</w:t>
      </w:r>
      <w:r w:rsidRPr="00415A4D">
        <w:rPr>
          <w:bCs/>
          <w:color w:val="FFFFFF" w:themeColor="background1"/>
        </w:rPr>
        <w:t xml:space="preserve"> </w:t>
      </w:r>
      <w:r w:rsidRPr="00415A4D">
        <w:rPr>
          <w:bCs/>
        </w:rPr>
        <w:t xml:space="preserve">The higher the score, the               harder it is to test. Average score </w:t>
      </w:r>
      <w:r w:rsidR="00415A4D">
        <w:rPr>
          <w:bCs/>
        </w:rPr>
        <w:t xml:space="preserve">for our SUT </w:t>
      </w:r>
      <w:r w:rsidRPr="00415A4D">
        <w:rPr>
          <w:bCs/>
        </w:rPr>
        <w:t>is 13.0.</w:t>
      </w:r>
      <w:r w:rsidR="00415A4D" w:rsidRPr="00415A4D">
        <w:rPr>
          <w:bCs/>
        </w:rPr>
        <w:t xml:space="preserve"> </w:t>
      </w:r>
    </w:p>
    <w:p w14:paraId="752BC544" w14:textId="69278CDD" w:rsidR="677AC368" w:rsidRPr="00415A4D" w:rsidRDefault="677AC368" w:rsidP="00415A4D">
      <w:pPr>
        <w:pStyle w:val="NormalWeb"/>
        <w:shd w:val="clear" w:color="auto" w:fill="FFFFFF" w:themeFill="background1"/>
        <w:ind w:left="1440"/>
        <w:jc w:val="both"/>
        <w:rPr>
          <w:b/>
          <w:bCs/>
        </w:rPr>
      </w:pPr>
      <w:proofErr w:type="spellStart"/>
      <w:r w:rsidRPr="00415A4D">
        <w:rPr>
          <w:bCs/>
        </w:rPr>
        <w:t>Saikuro</w:t>
      </w:r>
      <w:proofErr w:type="spellEnd"/>
      <w:r w:rsidRPr="00415A4D">
        <w:rPr>
          <w:bCs/>
        </w:rPr>
        <w:t xml:space="preserve"> is a Ruby cyclomatic complexity analyzer. It is </w:t>
      </w:r>
      <w:r w:rsidR="00415A4D" w:rsidRPr="00415A4D">
        <w:rPr>
          <w:bCs/>
        </w:rPr>
        <w:t xml:space="preserve">a </w:t>
      </w:r>
      <w:r w:rsidRPr="00415A4D">
        <w:rPr>
          <w:bCs/>
        </w:rPr>
        <w:t xml:space="preserve">quantitative measure of the number of linearly independent paths through </w:t>
      </w:r>
      <w:r w:rsidR="00415A4D" w:rsidRPr="00415A4D">
        <w:rPr>
          <w:bCs/>
        </w:rPr>
        <w:t xml:space="preserve">a </w:t>
      </w:r>
      <w:r w:rsidRPr="00415A4D">
        <w:rPr>
          <w:bCs/>
        </w:rPr>
        <w:t xml:space="preserve">program's source code. </w:t>
      </w:r>
    </w:p>
    <w:tbl>
      <w:tblPr>
        <w:tblStyle w:val="GridTable1LightAccent1"/>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420"/>
        <w:gridCol w:w="3798"/>
      </w:tblGrid>
      <w:tr w:rsidR="677AC368" w14:paraId="0EF75C94" w14:textId="77777777" w:rsidTr="009228B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bottom w:val="none" w:sz="0" w:space="0" w:color="auto"/>
            </w:tcBorders>
          </w:tcPr>
          <w:p w14:paraId="2EFF4F7D" w14:textId="25F7400E" w:rsidR="677AC368" w:rsidRDefault="677AC368" w:rsidP="009228B1">
            <w:pPr>
              <w:pStyle w:val="NormalWeb"/>
              <w:jc w:val="center"/>
            </w:pPr>
            <w:r w:rsidRPr="677AC368">
              <w:lastRenderedPageBreak/>
              <w:t>Module</w:t>
            </w:r>
          </w:p>
        </w:tc>
        <w:tc>
          <w:tcPr>
            <w:tcW w:w="3420" w:type="dxa"/>
            <w:tcBorders>
              <w:bottom w:val="none" w:sz="0" w:space="0" w:color="auto"/>
            </w:tcBorders>
          </w:tcPr>
          <w:p w14:paraId="3F0C6384" w14:textId="5693C152" w:rsidR="677AC368" w:rsidRDefault="677AC368" w:rsidP="009228B1">
            <w:pPr>
              <w:pStyle w:val="NormalWeb"/>
              <w:jc w:val="center"/>
              <w:cnfStyle w:val="100000000000" w:firstRow="1" w:lastRow="0" w:firstColumn="0" w:lastColumn="0" w:oddVBand="0" w:evenVBand="0" w:oddHBand="0" w:evenHBand="0" w:firstRowFirstColumn="0" w:firstRowLastColumn="0" w:lastRowFirstColumn="0" w:lastRowLastColumn="0"/>
            </w:pPr>
            <w:r w:rsidRPr="677AC368">
              <w:t>Total Lines</w:t>
            </w:r>
          </w:p>
        </w:tc>
        <w:tc>
          <w:tcPr>
            <w:tcW w:w="3798" w:type="dxa"/>
            <w:tcBorders>
              <w:bottom w:val="none" w:sz="0" w:space="0" w:color="auto"/>
            </w:tcBorders>
          </w:tcPr>
          <w:p w14:paraId="08F584B7" w14:textId="70FF210D" w:rsidR="677AC368" w:rsidRDefault="677AC368" w:rsidP="009228B1">
            <w:pPr>
              <w:pStyle w:val="NormalWeb"/>
              <w:jc w:val="center"/>
              <w:cnfStyle w:val="100000000000" w:firstRow="1" w:lastRow="0" w:firstColumn="0" w:lastColumn="0" w:oddVBand="0" w:evenVBand="0" w:oddHBand="0" w:evenHBand="0" w:firstRowFirstColumn="0" w:firstRowLastColumn="0" w:lastRowFirstColumn="0" w:lastRowLastColumn="0"/>
            </w:pPr>
            <w:r w:rsidRPr="677AC368">
              <w:t>Total Complexity</w:t>
            </w:r>
          </w:p>
        </w:tc>
      </w:tr>
      <w:tr w:rsidR="677AC368" w14:paraId="051F6B06" w14:textId="77777777" w:rsidTr="009228B1">
        <w:trPr>
          <w:cantSplit/>
          <w:trHeight w:val="332"/>
        </w:trPr>
        <w:tc>
          <w:tcPr>
            <w:cnfStyle w:val="001000000000" w:firstRow="0" w:lastRow="0" w:firstColumn="1" w:lastColumn="0" w:oddVBand="0" w:evenVBand="0" w:oddHBand="0" w:evenHBand="0" w:firstRowFirstColumn="0" w:firstRowLastColumn="0" w:lastRowFirstColumn="0" w:lastRowLastColumn="0"/>
            <w:tcW w:w="1638" w:type="dxa"/>
          </w:tcPr>
          <w:p w14:paraId="191734EF" w14:textId="03D69D86" w:rsidR="677AC368" w:rsidRDefault="677AC368" w:rsidP="009228B1">
            <w:pPr>
              <w:pStyle w:val="NormalWeb"/>
              <w:jc w:val="center"/>
            </w:pPr>
            <w:r w:rsidRPr="677AC368">
              <w:t>Dashboard</w:t>
            </w:r>
          </w:p>
        </w:tc>
        <w:tc>
          <w:tcPr>
            <w:tcW w:w="3420" w:type="dxa"/>
          </w:tcPr>
          <w:p w14:paraId="36676645" w14:textId="013A3530"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150</w:t>
            </w:r>
          </w:p>
        </w:tc>
        <w:tc>
          <w:tcPr>
            <w:tcW w:w="3798" w:type="dxa"/>
          </w:tcPr>
          <w:p w14:paraId="0E1EB671" w14:textId="6A2697B1"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34</w:t>
            </w:r>
          </w:p>
        </w:tc>
      </w:tr>
      <w:tr w:rsidR="677AC368" w14:paraId="3170317B" w14:textId="77777777" w:rsidTr="009228B1">
        <w:trPr>
          <w:cantSplit/>
        </w:trPr>
        <w:tc>
          <w:tcPr>
            <w:cnfStyle w:val="001000000000" w:firstRow="0" w:lastRow="0" w:firstColumn="1" w:lastColumn="0" w:oddVBand="0" w:evenVBand="0" w:oddHBand="0" w:evenHBand="0" w:firstRowFirstColumn="0" w:firstRowLastColumn="0" w:lastRowFirstColumn="0" w:lastRowLastColumn="0"/>
            <w:tcW w:w="1638" w:type="dxa"/>
          </w:tcPr>
          <w:p w14:paraId="77129E09" w14:textId="422AB592" w:rsidR="677AC368" w:rsidRDefault="677AC368" w:rsidP="009228B1">
            <w:pPr>
              <w:pStyle w:val="NormalWeb"/>
              <w:jc w:val="center"/>
            </w:pPr>
            <w:r w:rsidRPr="677AC368">
              <w:t>Tasks</w:t>
            </w:r>
          </w:p>
        </w:tc>
        <w:tc>
          <w:tcPr>
            <w:tcW w:w="3420" w:type="dxa"/>
          </w:tcPr>
          <w:p w14:paraId="3CD5489C" w14:textId="2FEF1390"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 xml:space="preserve">Controller- 213; Model </w:t>
            </w:r>
            <w:r w:rsidR="009228B1">
              <w:t>–</w:t>
            </w:r>
            <w:r>
              <w:t xml:space="preserve"> 257</w:t>
            </w:r>
          </w:p>
        </w:tc>
        <w:tc>
          <w:tcPr>
            <w:tcW w:w="3798" w:type="dxa"/>
          </w:tcPr>
          <w:p w14:paraId="024850B9" w14:textId="65964CF9"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Controller- 48 ; Model - 58</w:t>
            </w:r>
          </w:p>
        </w:tc>
      </w:tr>
      <w:tr w:rsidR="677AC368" w14:paraId="5F88EF9D" w14:textId="77777777" w:rsidTr="009228B1">
        <w:trPr>
          <w:cantSplit/>
        </w:trPr>
        <w:tc>
          <w:tcPr>
            <w:cnfStyle w:val="001000000000" w:firstRow="0" w:lastRow="0" w:firstColumn="1" w:lastColumn="0" w:oddVBand="0" w:evenVBand="0" w:oddHBand="0" w:evenHBand="0" w:firstRowFirstColumn="0" w:firstRowLastColumn="0" w:lastRowFirstColumn="0" w:lastRowLastColumn="0"/>
            <w:tcW w:w="1638" w:type="dxa"/>
          </w:tcPr>
          <w:p w14:paraId="3BACD4D6" w14:textId="51E209B1" w:rsidR="677AC368" w:rsidRDefault="677AC368" w:rsidP="009228B1">
            <w:pPr>
              <w:pStyle w:val="NormalWeb"/>
              <w:jc w:val="center"/>
            </w:pPr>
            <w:r w:rsidRPr="677AC368">
              <w:t>Leads</w:t>
            </w:r>
          </w:p>
        </w:tc>
        <w:tc>
          <w:tcPr>
            <w:tcW w:w="3420" w:type="dxa"/>
          </w:tcPr>
          <w:p w14:paraId="4FBFD94F" w14:textId="01CE4CEA"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Controller- 250 ; Model - 159</w:t>
            </w:r>
          </w:p>
        </w:tc>
        <w:tc>
          <w:tcPr>
            <w:tcW w:w="3798" w:type="dxa"/>
          </w:tcPr>
          <w:p w14:paraId="31B3C142" w14:textId="2A15FE10"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 xml:space="preserve">Controller- 56 ; Model </w:t>
            </w:r>
            <w:r w:rsidR="009228B1">
              <w:t>–</w:t>
            </w:r>
            <w:r>
              <w:t xml:space="preserve"> 34</w:t>
            </w:r>
          </w:p>
        </w:tc>
      </w:tr>
      <w:tr w:rsidR="677AC368" w14:paraId="6D40FB82" w14:textId="77777777" w:rsidTr="009228B1">
        <w:trPr>
          <w:cantSplit/>
        </w:trPr>
        <w:tc>
          <w:tcPr>
            <w:cnfStyle w:val="001000000000" w:firstRow="0" w:lastRow="0" w:firstColumn="1" w:lastColumn="0" w:oddVBand="0" w:evenVBand="0" w:oddHBand="0" w:evenHBand="0" w:firstRowFirstColumn="0" w:firstRowLastColumn="0" w:lastRowFirstColumn="0" w:lastRowLastColumn="0"/>
            <w:tcW w:w="1638" w:type="dxa"/>
          </w:tcPr>
          <w:p w14:paraId="06119673" w14:textId="1547DC31" w:rsidR="677AC368" w:rsidRDefault="677AC368" w:rsidP="009228B1">
            <w:pPr>
              <w:pStyle w:val="NormalWeb"/>
              <w:jc w:val="center"/>
            </w:pPr>
            <w:r w:rsidRPr="677AC368">
              <w:t>Users</w:t>
            </w:r>
          </w:p>
        </w:tc>
        <w:tc>
          <w:tcPr>
            <w:tcW w:w="3420" w:type="dxa"/>
          </w:tcPr>
          <w:p w14:paraId="723189FB" w14:textId="79EE8AB4"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Controller- 153; Model - 144</w:t>
            </w:r>
          </w:p>
        </w:tc>
        <w:tc>
          <w:tcPr>
            <w:tcW w:w="3798" w:type="dxa"/>
          </w:tcPr>
          <w:p w14:paraId="1BF0549D" w14:textId="28C07252" w:rsidR="677AC368" w:rsidRDefault="677AC368" w:rsidP="009228B1">
            <w:pPr>
              <w:pStyle w:val="NormalWeb"/>
              <w:jc w:val="center"/>
              <w:cnfStyle w:val="000000000000" w:firstRow="0" w:lastRow="0" w:firstColumn="0" w:lastColumn="0" w:oddVBand="0" w:evenVBand="0" w:oddHBand="0" w:evenHBand="0" w:firstRowFirstColumn="0" w:firstRowLastColumn="0" w:lastRowFirstColumn="0" w:lastRowLastColumn="0"/>
            </w:pPr>
            <w:r>
              <w:t>Controller- 23; Model - 25</w:t>
            </w:r>
          </w:p>
        </w:tc>
      </w:tr>
    </w:tbl>
    <w:p w14:paraId="486C8CD0" w14:textId="77777777" w:rsidR="009228B1" w:rsidRDefault="009228B1" w:rsidP="009228B1">
      <w:pPr>
        <w:pStyle w:val="NormalWeb"/>
        <w:shd w:val="clear" w:color="auto" w:fill="FFFFFF" w:themeFill="background1"/>
        <w:ind w:left="720" w:firstLine="720"/>
        <w:jc w:val="center"/>
        <w:rPr>
          <w:b/>
          <w:bCs/>
        </w:rPr>
      </w:pPr>
      <w:r w:rsidRPr="009228B1">
        <w:rPr>
          <w:b/>
          <w:bCs/>
        </w:rPr>
        <w:t xml:space="preserve">Results from </w:t>
      </w:r>
      <w:proofErr w:type="spellStart"/>
      <w:r w:rsidRPr="009228B1">
        <w:rPr>
          <w:b/>
          <w:bCs/>
        </w:rPr>
        <w:t>Saikuro</w:t>
      </w:r>
      <w:proofErr w:type="spellEnd"/>
    </w:p>
    <w:p w14:paraId="5281DB94" w14:textId="09BC3B86" w:rsidR="009228B1" w:rsidRPr="009228B1" w:rsidRDefault="009228B1" w:rsidP="009228B1">
      <w:pPr>
        <w:pStyle w:val="NormalWeb"/>
        <w:shd w:val="clear" w:color="auto" w:fill="FFFFFF" w:themeFill="background1"/>
        <w:ind w:left="1440"/>
        <w:jc w:val="both"/>
      </w:pPr>
      <w:r w:rsidRPr="009228B1">
        <w:rPr>
          <w:bCs/>
          <w:color w:val="000000" w:themeColor="text1"/>
        </w:rPr>
        <w:t>Flay analyzes ruby code for structural similarities.</w:t>
      </w:r>
      <w:r>
        <w:rPr>
          <w:bCs/>
          <w:color w:val="000000" w:themeColor="text1"/>
        </w:rPr>
        <w:t xml:space="preserve"> Differences in literal values, </w:t>
      </w:r>
      <w:r w:rsidRPr="009228B1">
        <w:rPr>
          <w:bCs/>
          <w:color w:val="000000" w:themeColor="text1"/>
        </w:rPr>
        <w:t>names, whitespace, and programming style are all ignored.</w:t>
      </w:r>
      <w:r>
        <w:rPr>
          <w:bCs/>
          <w:color w:val="000000" w:themeColor="text1"/>
        </w:rPr>
        <w:t xml:space="preserve"> </w:t>
      </w:r>
      <w:r w:rsidRPr="009228B1">
        <w:rPr>
          <w:bCs/>
          <w:color w:val="000000" w:themeColor="text1"/>
        </w:rPr>
        <w:t>Code that flay reports as</w:t>
      </w:r>
      <w:r>
        <w:rPr>
          <w:bCs/>
          <w:color w:val="000000" w:themeColor="text1"/>
        </w:rPr>
        <w:t xml:space="preserve"> </w:t>
      </w:r>
      <w:r w:rsidRPr="009228B1">
        <w:rPr>
          <w:bCs/>
          <w:color w:val="000000" w:themeColor="text1"/>
        </w:rPr>
        <w:t>similar is a good candidate for refactoring. The total score of the entire app is 2438, and will reduce if duplicate code is refactored.</w:t>
      </w:r>
      <w:r>
        <w:rPr>
          <w:bCs/>
          <w:color w:val="000000" w:themeColor="text1"/>
        </w:rPr>
        <w:t xml:space="preserve"> Churn f</w:t>
      </w:r>
      <w:r w:rsidRPr="009228B1">
        <w:rPr>
          <w:bCs/>
          <w:color w:val="000000" w:themeColor="text1"/>
        </w:rPr>
        <w:t>inds the files that change frequently. Changing a file often is a bad sign.</w:t>
      </w:r>
      <w:r>
        <w:rPr>
          <w:bCs/>
          <w:color w:val="000000" w:themeColor="text1"/>
        </w:rPr>
        <w:t xml:space="preserve"> </w:t>
      </w:r>
      <w:r w:rsidRPr="009228B1">
        <w:rPr>
          <w:bCs/>
          <w:color w:val="000000" w:themeColor="text1"/>
        </w:rPr>
        <w:t>However, in our SUT, only user model is changed frequently, which is a good sign.</w:t>
      </w:r>
    </w:p>
    <w:p w14:paraId="4C39B5EB" w14:textId="77777777" w:rsidR="009228B1" w:rsidRDefault="009228B1" w:rsidP="009228B1">
      <w:pPr>
        <w:pStyle w:val="NormalWeb"/>
        <w:shd w:val="clear" w:color="auto" w:fill="FFFFFF"/>
        <w:ind w:left="1440"/>
        <w:jc w:val="both"/>
      </w:pPr>
      <w:r>
        <w:t xml:space="preserve">After executing the tool, the report is generated in the web browser. The results can be found in the Test Support folder under the folder </w:t>
      </w:r>
      <w:proofErr w:type="spellStart"/>
      <w:r>
        <w:t>metric_fu</w:t>
      </w:r>
      <w:proofErr w:type="spellEnd"/>
      <w:r>
        <w:t>.</w:t>
      </w:r>
    </w:p>
    <w:p w14:paraId="2361F65E" w14:textId="50329335" w:rsidR="004C0F79" w:rsidRDefault="009228B1" w:rsidP="677AC368">
      <w:pPr>
        <w:pStyle w:val="NormalWeb"/>
        <w:shd w:val="clear" w:color="auto" w:fill="FFFFFF" w:themeFill="background1"/>
        <w:ind w:left="1440"/>
        <w:jc w:val="both"/>
      </w:pPr>
      <w:r>
        <w:t>Installation and Usage of the tool is mentioned in detailed in ‘Installation_Usage_Instructions’ file in the Tool Support folder of the repository.</w:t>
      </w:r>
    </w:p>
    <w:p w14:paraId="5559F87A" w14:textId="2AFFC4AE" w:rsidR="004C0F79" w:rsidRDefault="677AC368" w:rsidP="677AC368">
      <w:pPr>
        <w:pStyle w:val="ListParagraph"/>
        <w:numPr>
          <w:ilvl w:val="0"/>
          <w:numId w:val="11"/>
        </w:numPr>
        <w:spacing w:after="0" w:line="240" w:lineRule="auto"/>
        <w:jc w:val="both"/>
        <w:rPr>
          <w:rFonts w:eastAsiaTheme="minorEastAsia"/>
        </w:rPr>
      </w:pPr>
      <w:r w:rsidRPr="677AC368">
        <w:rPr>
          <w:rFonts w:ascii="Times New Roman" w:eastAsia="Times New Roman" w:hAnsi="Times New Roman" w:cs="Times New Roman"/>
          <w:b/>
          <w:bCs/>
          <w:sz w:val="24"/>
          <w:szCs w:val="24"/>
        </w:rPr>
        <w:t>Reflections from lessons learned</w:t>
      </w:r>
      <w:r w:rsidR="00831B3A">
        <w:rPr>
          <w:rFonts w:ascii="Times New Roman" w:eastAsia="Times New Roman" w:hAnsi="Times New Roman" w:cs="Times New Roman"/>
          <w:b/>
          <w:bCs/>
          <w:sz w:val="24"/>
          <w:szCs w:val="24"/>
        </w:rPr>
        <w:t xml:space="preserve"> - </w:t>
      </w:r>
    </w:p>
    <w:p w14:paraId="5524F9D7" w14:textId="24A83F1B" w:rsidR="004C0F79" w:rsidRPr="009228B1" w:rsidRDefault="677AC368" w:rsidP="00831B3A">
      <w:pPr>
        <w:pStyle w:val="NormalWeb"/>
        <w:shd w:val="clear" w:color="auto" w:fill="FFFFFF" w:themeFill="background1"/>
        <w:ind w:left="1440"/>
        <w:jc w:val="both"/>
        <w:rPr>
          <w:rFonts w:asciiTheme="minorHAnsi" w:eastAsiaTheme="minorEastAsia" w:hAnsiTheme="minorHAnsi" w:cstheme="minorBidi"/>
        </w:rPr>
      </w:pPr>
      <w:r w:rsidRPr="009228B1">
        <w:rPr>
          <w:bCs/>
        </w:rPr>
        <w:t xml:space="preserve">The files that we have considered showed high flog score </w:t>
      </w:r>
      <w:r w:rsidR="00831B3A">
        <w:rPr>
          <w:bCs/>
        </w:rPr>
        <w:t>- which means difficult to test</w:t>
      </w:r>
      <w:r w:rsidRPr="009228B1">
        <w:rPr>
          <w:bCs/>
        </w:rPr>
        <w:t>,</w:t>
      </w:r>
      <w:r w:rsidR="00831B3A">
        <w:rPr>
          <w:bCs/>
        </w:rPr>
        <w:t xml:space="preserve"> </w:t>
      </w:r>
      <w:r w:rsidRPr="009228B1">
        <w:rPr>
          <w:bCs/>
        </w:rPr>
        <w:t xml:space="preserve">which then justifies the low code coverage. Results from Flay are utilitarian because they find out the duplicate code which further helps in refactoring. </w:t>
      </w:r>
    </w:p>
    <w:p w14:paraId="6803A925" w14:textId="319EEC6F" w:rsidR="004C0F79" w:rsidRPr="009228B1" w:rsidRDefault="677AC368" w:rsidP="00831B3A">
      <w:pPr>
        <w:pStyle w:val="NormalWeb"/>
        <w:shd w:val="clear" w:color="auto" w:fill="FFFFFF" w:themeFill="background1"/>
        <w:ind w:left="1440"/>
        <w:jc w:val="both"/>
        <w:rPr>
          <w:rFonts w:asciiTheme="minorHAnsi" w:eastAsiaTheme="minorEastAsia" w:hAnsiTheme="minorHAnsi" w:cstheme="minorBidi"/>
        </w:rPr>
      </w:pPr>
      <w:r w:rsidRPr="009228B1">
        <w:rPr>
          <w:bCs/>
        </w:rPr>
        <w:t>We missed this in manual testing, hence such tools should be used. Reek finds out the common code smells in ruby code - which is not possible by manual inspection. Reek examines the code and cautions you about the design issues.</w:t>
      </w:r>
    </w:p>
    <w:p w14:paraId="1287CCA0" w14:textId="31291789" w:rsidR="004C0F79" w:rsidRPr="009228B1" w:rsidRDefault="677AC368" w:rsidP="00831B3A">
      <w:pPr>
        <w:pStyle w:val="NormalWeb"/>
        <w:shd w:val="clear" w:color="auto" w:fill="FFFFFF" w:themeFill="background1"/>
        <w:ind w:left="1440"/>
        <w:jc w:val="both"/>
        <w:rPr>
          <w:rFonts w:asciiTheme="minorHAnsi" w:eastAsiaTheme="minorEastAsia" w:hAnsiTheme="minorHAnsi" w:cstheme="minorBidi"/>
        </w:rPr>
      </w:pPr>
      <w:r w:rsidRPr="009228B1">
        <w:rPr>
          <w:bCs/>
        </w:rPr>
        <w:t>According to their checks, a method is too long if there are more than 20 lines of code. Moreover, the cyclomatic complexity of the method should equal to or less than 8.</w:t>
      </w:r>
    </w:p>
    <w:p w14:paraId="53E499D3" w14:textId="4A77E2C6" w:rsidR="004C0F79" w:rsidRDefault="004C0F79" w:rsidP="677AC368">
      <w:pPr>
        <w:spacing w:after="0" w:line="240" w:lineRule="auto"/>
        <w:ind w:left="1440"/>
        <w:jc w:val="both"/>
      </w:pPr>
    </w:p>
    <w:p w14:paraId="6589AD73" w14:textId="77777777" w:rsidR="00831B3A" w:rsidRDefault="00831B3A" w:rsidP="677AC368">
      <w:pPr>
        <w:spacing w:after="0" w:line="240" w:lineRule="auto"/>
        <w:ind w:left="1440"/>
        <w:jc w:val="both"/>
      </w:pPr>
    </w:p>
    <w:p w14:paraId="6DCFF46C" w14:textId="77777777" w:rsidR="00831B3A" w:rsidRDefault="00831B3A" w:rsidP="677AC368">
      <w:pPr>
        <w:spacing w:after="0" w:line="240" w:lineRule="auto"/>
        <w:ind w:left="1440"/>
        <w:jc w:val="both"/>
      </w:pPr>
    </w:p>
    <w:p w14:paraId="5DE0BB15" w14:textId="77777777" w:rsidR="00831B3A" w:rsidRDefault="00831B3A" w:rsidP="677AC368">
      <w:pPr>
        <w:spacing w:after="0" w:line="240" w:lineRule="auto"/>
        <w:ind w:left="1440"/>
        <w:jc w:val="both"/>
      </w:pPr>
    </w:p>
    <w:p w14:paraId="11760B8B" w14:textId="77777777" w:rsidR="00831B3A" w:rsidRDefault="00831B3A" w:rsidP="677AC368">
      <w:pPr>
        <w:spacing w:after="0" w:line="240" w:lineRule="auto"/>
        <w:ind w:left="1440"/>
        <w:jc w:val="both"/>
      </w:pPr>
    </w:p>
    <w:p w14:paraId="78A59116" w14:textId="77777777" w:rsidR="00831B3A" w:rsidRDefault="00831B3A" w:rsidP="677AC368">
      <w:pPr>
        <w:spacing w:after="0" w:line="240" w:lineRule="auto"/>
        <w:ind w:left="1440"/>
        <w:jc w:val="both"/>
      </w:pPr>
    </w:p>
    <w:p w14:paraId="02BBDEAD" w14:textId="77777777" w:rsidR="00831B3A" w:rsidRDefault="00831B3A" w:rsidP="677AC368">
      <w:pPr>
        <w:spacing w:after="0" w:line="240" w:lineRule="auto"/>
        <w:ind w:left="1440"/>
        <w:jc w:val="both"/>
      </w:pPr>
    </w:p>
    <w:p w14:paraId="7C5A32B0" w14:textId="77777777" w:rsidR="00831B3A" w:rsidRDefault="00831B3A" w:rsidP="677AC368">
      <w:pPr>
        <w:spacing w:after="0" w:line="240" w:lineRule="auto"/>
        <w:ind w:left="1440"/>
        <w:jc w:val="both"/>
      </w:pPr>
    </w:p>
    <w:p w14:paraId="2B5791B6" w14:textId="77777777" w:rsidR="00831B3A" w:rsidRDefault="00831B3A" w:rsidP="677AC368">
      <w:pPr>
        <w:spacing w:after="0" w:line="240" w:lineRule="auto"/>
        <w:ind w:left="1440"/>
        <w:jc w:val="both"/>
      </w:pPr>
    </w:p>
    <w:p w14:paraId="597DC2C4" w14:textId="77777777" w:rsidR="00831B3A" w:rsidRDefault="00831B3A" w:rsidP="677AC368">
      <w:pPr>
        <w:spacing w:after="0" w:line="240" w:lineRule="auto"/>
        <w:ind w:left="1440"/>
        <w:jc w:val="both"/>
      </w:pPr>
    </w:p>
    <w:p w14:paraId="1BF9CB6E" w14:textId="77777777" w:rsidR="002128F0" w:rsidRDefault="002128F0" w:rsidP="00680756">
      <w:pPr>
        <w:spacing w:line="240" w:lineRule="auto"/>
        <w:jc w:val="both"/>
        <w:rPr>
          <w:rFonts w:ascii="Times New Roman" w:hAnsi="Times New Roman" w:cs="Times New Roman"/>
          <w:b/>
          <w:sz w:val="24"/>
          <w:szCs w:val="24"/>
        </w:rPr>
      </w:pPr>
    </w:p>
    <w:p w14:paraId="7FD224F9" w14:textId="77777777" w:rsidR="00BE2676" w:rsidRDefault="00BE2676" w:rsidP="00680756">
      <w:pPr>
        <w:spacing w:line="240" w:lineRule="auto"/>
        <w:jc w:val="both"/>
        <w:rPr>
          <w:rFonts w:ascii="Times New Roman" w:hAnsi="Times New Roman" w:cs="Times New Roman"/>
          <w:b/>
          <w:sz w:val="24"/>
          <w:szCs w:val="24"/>
        </w:rPr>
      </w:pPr>
      <w:r w:rsidRPr="00BE2676">
        <w:rPr>
          <w:rFonts w:ascii="Times New Roman" w:hAnsi="Times New Roman" w:cs="Times New Roman"/>
          <w:b/>
          <w:sz w:val="24"/>
          <w:szCs w:val="24"/>
        </w:rPr>
        <w:t>Dynamic Testing:</w:t>
      </w:r>
    </w:p>
    <w:p w14:paraId="34F1ADC7" w14:textId="77777777" w:rsidR="00AA1551" w:rsidRDefault="00AA1551" w:rsidP="00AA1551">
      <w:pPr>
        <w:pStyle w:val="NormalWeb"/>
        <w:numPr>
          <w:ilvl w:val="0"/>
          <w:numId w:val="11"/>
        </w:numPr>
        <w:shd w:val="clear" w:color="auto" w:fill="FFFFFF"/>
        <w:jc w:val="both"/>
        <w:rPr>
          <w:b/>
        </w:rPr>
      </w:pPr>
      <w:r w:rsidRPr="007A5D5C">
        <w:rPr>
          <w:b/>
        </w:rPr>
        <w:t>Definition</w:t>
      </w:r>
    </w:p>
    <w:p w14:paraId="26D49D12" w14:textId="77777777" w:rsidR="00AA1551" w:rsidRPr="00AA1551" w:rsidRDefault="00AA1551" w:rsidP="00AA1551">
      <w:pPr>
        <w:pStyle w:val="ListParagraph"/>
        <w:spacing w:line="240" w:lineRule="auto"/>
        <w:ind w:left="1440"/>
        <w:jc w:val="both"/>
        <w:rPr>
          <w:rFonts w:ascii="Times New Roman" w:hAnsi="Times New Roman" w:cs="Times New Roman"/>
          <w:sz w:val="24"/>
          <w:szCs w:val="24"/>
        </w:rPr>
      </w:pPr>
      <w:r w:rsidRPr="00AA1551">
        <w:rPr>
          <w:rFonts w:ascii="Times New Roman" w:hAnsi="Times New Roman" w:cs="Times New Roman"/>
          <w:sz w:val="24"/>
          <w:szCs w:val="24"/>
        </w:rPr>
        <w:t>Dynamic testing, the other main category of software testing methods, involves interaction with the program while it runs.</w:t>
      </w:r>
    </w:p>
    <w:p w14:paraId="269A91D8" w14:textId="77777777" w:rsidR="00AA1551" w:rsidRDefault="00AA1551" w:rsidP="00AA1551">
      <w:pPr>
        <w:pStyle w:val="NormalWeb"/>
        <w:numPr>
          <w:ilvl w:val="0"/>
          <w:numId w:val="11"/>
        </w:numPr>
        <w:shd w:val="clear" w:color="auto" w:fill="FFFFFF"/>
        <w:jc w:val="both"/>
        <w:rPr>
          <w:b/>
        </w:rPr>
      </w:pPr>
      <w:r>
        <w:rPr>
          <w:b/>
        </w:rPr>
        <w:t>Participants</w:t>
      </w:r>
    </w:p>
    <w:p w14:paraId="72F7C57B" w14:textId="33C541BB" w:rsidR="00AA1551" w:rsidRDefault="677AC368" w:rsidP="677AC368">
      <w:pPr>
        <w:pStyle w:val="NormalWeb"/>
        <w:numPr>
          <w:ilvl w:val="0"/>
          <w:numId w:val="20"/>
        </w:numPr>
        <w:shd w:val="clear" w:color="auto" w:fill="FFFFFF" w:themeFill="background1"/>
        <w:jc w:val="both"/>
      </w:pPr>
      <w:r>
        <w:t xml:space="preserve">Sayali Pendharkar </w:t>
      </w:r>
    </w:p>
    <w:p w14:paraId="434A8429" w14:textId="40D2FA8B" w:rsidR="00AA1551" w:rsidRDefault="677AC368" w:rsidP="677AC368">
      <w:pPr>
        <w:pStyle w:val="NormalWeb"/>
        <w:numPr>
          <w:ilvl w:val="0"/>
          <w:numId w:val="20"/>
        </w:numPr>
        <w:shd w:val="clear" w:color="auto" w:fill="FFFFFF" w:themeFill="background1"/>
        <w:jc w:val="both"/>
      </w:pPr>
      <w:r>
        <w:t>Sanjay Kalla</w:t>
      </w:r>
      <w:r w:rsidRPr="677AC368">
        <w:rPr>
          <w:b/>
          <w:bCs/>
        </w:rPr>
        <w:t xml:space="preserve"> </w:t>
      </w:r>
    </w:p>
    <w:p w14:paraId="06247AC6" w14:textId="77777777" w:rsidR="00AA1551" w:rsidRDefault="00AA1551" w:rsidP="00AA1551">
      <w:pPr>
        <w:pStyle w:val="ListParagraph"/>
        <w:spacing w:line="240" w:lineRule="auto"/>
        <w:ind w:left="1440"/>
        <w:jc w:val="both"/>
        <w:rPr>
          <w:rFonts w:ascii="Times New Roman" w:hAnsi="Times New Roman" w:cs="Times New Roman"/>
          <w:sz w:val="24"/>
          <w:szCs w:val="24"/>
        </w:rPr>
      </w:pPr>
      <w:r w:rsidRPr="00AA1551">
        <w:rPr>
          <w:rFonts w:ascii="Times New Roman" w:hAnsi="Times New Roman" w:cs="Times New Roman"/>
          <w:sz w:val="24"/>
          <w:szCs w:val="24"/>
        </w:rPr>
        <w:t>Our team wanted to explore grounds of User Interface Testing and desired to include that in our project. This gives an edge to our project. Firstly, we would like to introduce UI testing.</w:t>
      </w:r>
    </w:p>
    <w:p w14:paraId="664812D6" w14:textId="77777777" w:rsidR="00AA1551" w:rsidRDefault="00AA1551" w:rsidP="00AA1551">
      <w:pPr>
        <w:pStyle w:val="ListParagraph"/>
        <w:spacing w:line="240" w:lineRule="auto"/>
        <w:ind w:left="1440"/>
        <w:jc w:val="both"/>
        <w:rPr>
          <w:rFonts w:ascii="Times New Roman" w:hAnsi="Times New Roman" w:cs="Times New Roman"/>
          <w:sz w:val="24"/>
          <w:szCs w:val="24"/>
        </w:rPr>
      </w:pPr>
    </w:p>
    <w:p w14:paraId="32AF97C0" w14:textId="77777777" w:rsidR="00AA1551" w:rsidRDefault="00AA1551" w:rsidP="00AA1551">
      <w:pPr>
        <w:pStyle w:val="ListParagraph"/>
        <w:spacing w:line="240" w:lineRule="auto"/>
        <w:ind w:left="1440"/>
        <w:jc w:val="both"/>
        <w:rPr>
          <w:rFonts w:ascii="Times New Roman" w:hAnsi="Times New Roman" w:cs="Times New Roman"/>
          <w:sz w:val="24"/>
          <w:szCs w:val="24"/>
          <w:shd w:val="clear" w:color="auto" w:fill="FFFFFF"/>
        </w:rPr>
      </w:pPr>
      <w:r w:rsidRPr="677AC368">
        <w:rPr>
          <w:rFonts w:ascii="Times New Roman" w:eastAsia="Times New Roman" w:hAnsi="Times New Roman" w:cs="Times New Roman"/>
          <w:sz w:val="24"/>
          <w:szCs w:val="24"/>
          <w:shd w:val="clear" w:color="auto" w:fill="FFFFFF"/>
        </w:rPr>
        <w:t>This all has been done using capybara and selenium which is our next topic in hand.</w:t>
      </w:r>
    </w:p>
    <w:p w14:paraId="7DF05044" w14:textId="77777777" w:rsidR="00AA1551" w:rsidRDefault="00AA1551" w:rsidP="00AA1551">
      <w:pPr>
        <w:pStyle w:val="ListParagraph"/>
        <w:spacing w:line="240" w:lineRule="auto"/>
        <w:ind w:left="1440"/>
        <w:jc w:val="both"/>
        <w:rPr>
          <w:rFonts w:ascii="Times New Roman" w:hAnsi="Times New Roman" w:cs="Times New Roman"/>
          <w:sz w:val="24"/>
          <w:szCs w:val="24"/>
          <w:shd w:val="clear" w:color="auto" w:fill="FFFFFF"/>
        </w:rPr>
      </w:pPr>
    </w:p>
    <w:p w14:paraId="3E5684DE" w14:textId="77777777" w:rsidR="00AA1551" w:rsidRDefault="00AA1551" w:rsidP="00AA1551">
      <w:pPr>
        <w:pStyle w:val="ListParagraph"/>
        <w:spacing w:line="240" w:lineRule="auto"/>
        <w:ind w:left="1440"/>
        <w:jc w:val="both"/>
        <w:rPr>
          <w:rFonts w:ascii="Times New Roman" w:hAnsi="Times New Roman" w:cs="Times New Roman"/>
          <w:color w:val="333333"/>
          <w:sz w:val="24"/>
          <w:szCs w:val="24"/>
          <w:shd w:val="clear" w:color="auto" w:fill="FFFFFF"/>
        </w:rPr>
      </w:pPr>
      <w:r w:rsidRPr="00F01283">
        <w:rPr>
          <w:rFonts w:ascii="Times New Roman" w:hAnsi="Times New Roman" w:cs="Times New Roman"/>
          <w:sz w:val="24"/>
          <w:szCs w:val="24"/>
        </w:rPr>
        <w:t>We h</w:t>
      </w:r>
      <w:r>
        <w:rPr>
          <w:rFonts w:ascii="Times New Roman" w:hAnsi="Times New Roman" w:cs="Times New Roman"/>
          <w:sz w:val="24"/>
          <w:szCs w:val="24"/>
        </w:rPr>
        <w:t>ave used an application called C</w:t>
      </w:r>
      <w:r w:rsidRPr="00F01283">
        <w:rPr>
          <w:rFonts w:ascii="Times New Roman" w:hAnsi="Times New Roman" w:cs="Times New Roman"/>
          <w:sz w:val="24"/>
          <w:szCs w:val="24"/>
        </w:rPr>
        <w:t>apybara</w:t>
      </w:r>
      <w:r>
        <w:rPr>
          <w:rFonts w:ascii="Times New Roman" w:hAnsi="Times New Roman" w:cs="Times New Roman"/>
          <w:sz w:val="24"/>
          <w:szCs w:val="24"/>
        </w:rPr>
        <w:t xml:space="preserve">, which basically </w:t>
      </w:r>
      <w:r w:rsidRPr="00F01283">
        <w:rPr>
          <w:rFonts w:ascii="Times New Roman" w:hAnsi="Times New Roman" w:cs="Times New Roman"/>
          <w:sz w:val="24"/>
          <w:szCs w:val="24"/>
        </w:rPr>
        <w:t xml:space="preserve">is </w:t>
      </w:r>
      <w:r>
        <w:rPr>
          <w:rFonts w:ascii="Times New Roman" w:hAnsi="Times New Roman" w:cs="Times New Roman"/>
          <w:sz w:val="24"/>
          <w:szCs w:val="24"/>
          <w:shd w:val="clear" w:color="auto" w:fill="FFFFFF"/>
        </w:rPr>
        <w:t>Acceptance T</w:t>
      </w:r>
      <w:r w:rsidRPr="00F01283">
        <w:rPr>
          <w:rFonts w:ascii="Times New Roman" w:hAnsi="Times New Roman" w:cs="Times New Roman"/>
          <w:sz w:val="24"/>
          <w:szCs w:val="24"/>
          <w:shd w:val="clear" w:color="auto" w:fill="FFFFFF"/>
        </w:rPr>
        <w:t>est framework for web applications</w:t>
      </w:r>
      <w:r>
        <w:rPr>
          <w:rFonts w:ascii="Times New Roman" w:hAnsi="Times New Roman" w:cs="Times New Roman"/>
          <w:sz w:val="24"/>
          <w:szCs w:val="24"/>
        </w:rPr>
        <w:t xml:space="preserve"> which</w:t>
      </w:r>
      <w:r w:rsidRPr="00F01283">
        <w:rPr>
          <w:rFonts w:ascii="Times New Roman" w:hAnsi="Times New Roman" w:cs="Times New Roman"/>
          <w:sz w:val="24"/>
          <w:szCs w:val="24"/>
        </w:rPr>
        <w:t xml:space="preserve"> </w:t>
      </w:r>
      <w:r w:rsidRPr="00F01283">
        <w:rPr>
          <w:rFonts w:ascii="Times New Roman" w:hAnsi="Times New Roman" w:cs="Times New Roman"/>
          <w:sz w:val="24"/>
          <w:szCs w:val="24"/>
          <w:shd w:val="clear" w:color="auto" w:fill="FFFFFF"/>
        </w:rPr>
        <w:t xml:space="preserve">helps us test web applications by simulating how a real </w:t>
      </w:r>
      <w:r w:rsidRPr="00F01283">
        <w:rPr>
          <w:rFonts w:ascii="Times New Roman" w:hAnsi="Times New Roman" w:cs="Times New Roman"/>
          <w:color w:val="333333"/>
          <w:sz w:val="24"/>
          <w:szCs w:val="24"/>
          <w:shd w:val="clear" w:color="auto" w:fill="FFFFFF"/>
        </w:rPr>
        <w:t xml:space="preserve">user would interact with the app. Furthermore, capybara </w:t>
      </w:r>
      <w:r>
        <w:rPr>
          <w:rFonts w:ascii="Times New Roman" w:hAnsi="Times New Roman" w:cs="Times New Roman"/>
          <w:color w:val="333333"/>
          <w:sz w:val="24"/>
          <w:szCs w:val="24"/>
          <w:shd w:val="clear" w:color="auto" w:fill="FFFFFF"/>
        </w:rPr>
        <w:t>uses</w:t>
      </w:r>
      <w:r w:rsidRPr="00F01283">
        <w:rPr>
          <w:rFonts w:ascii="Times New Roman" w:hAnsi="Times New Roman" w:cs="Times New Roman"/>
          <w:color w:val="333333"/>
          <w:sz w:val="24"/>
          <w:szCs w:val="24"/>
          <w:shd w:val="clear" w:color="auto" w:fill="FFFFFF"/>
        </w:rPr>
        <w:t xml:space="preserve"> different web drivers for example capybara-</w:t>
      </w:r>
      <w:proofErr w:type="spellStart"/>
      <w:r w:rsidRPr="00F01283">
        <w:rPr>
          <w:rFonts w:ascii="Times New Roman" w:hAnsi="Times New Roman" w:cs="Times New Roman"/>
          <w:color w:val="333333"/>
          <w:sz w:val="24"/>
          <w:szCs w:val="24"/>
          <w:shd w:val="clear" w:color="auto" w:fill="FFFFFF"/>
        </w:rPr>
        <w:t>webkit</w:t>
      </w:r>
      <w:proofErr w:type="spellEnd"/>
      <w:r w:rsidRPr="00F01283">
        <w:rPr>
          <w:rFonts w:ascii="Times New Roman" w:hAnsi="Times New Roman" w:cs="Times New Roman"/>
          <w:color w:val="333333"/>
          <w:sz w:val="24"/>
          <w:szCs w:val="24"/>
          <w:shd w:val="clear" w:color="auto" w:fill="FFFFFF"/>
        </w:rPr>
        <w:t>, poltergeist, selenium etc</w:t>
      </w:r>
      <w:r>
        <w:rPr>
          <w:rFonts w:ascii="Times New Roman" w:hAnsi="Times New Roman" w:cs="Times New Roman"/>
          <w:color w:val="333333"/>
          <w:sz w:val="24"/>
          <w:szCs w:val="24"/>
          <w:shd w:val="clear" w:color="auto" w:fill="FFFFFF"/>
        </w:rPr>
        <w:t>.</w:t>
      </w:r>
    </w:p>
    <w:p w14:paraId="6AA57053" w14:textId="77777777" w:rsidR="00AA1551" w:rsidRDefault="00AA1551" w:rsidP="00AA1551">
      <w:pPr>
        <w:pStyle w:val="ListParagraph"/>
        <w:spacing w:line="240" w:lineRule="auto"/>
        <w:ind w:left="1440"/>
        <w:jc w:val="both"/>
        <w:rPr>
          <w:rFonts w:ascii="Times New Roman" w:hAnsi="Times New Roman" w:cs="Times New Roman"/>
          <w:color w:val="333333"/>
          <w:sz w:val="24"/>
          <w:szCs w:val="24"/>
          <w:shd w:val="clear" w:color="auto" w:fill="FFFFFF"/>
        </w:rPr>
      </w:pPr>
    </w:p>
    <w:p w14:paraId="2918CD00" w14:textId="77777777" w:rsidR="00AA1551" w:rsidRPr="00AA1551" w:rsidRDefault="00AA1551" w:rsidP="00AA155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For our project we have ch</w:t>
      </w:r>
      <w:r w:rsidRPr="00F01283">
        <w:rPr>
          <w:rFonts w:ascii="Times New Roman" w:hAnsi="Times New Roman" w:cs="Times New Roman"/>
          <w:color w:val="333333"/>
          <w:sz w:val="24"/>
          <w:szCs w:val="24"/>
          <w:shd w:val="clear" w:color="auto" w:fill="FFFFFF"/>
        </w:rPr>
        <w:t>osen</w:t>
      </w:r>
      <w:r>
        <w:rPr>
          <w:rFonts w:ascii="Times New Roman" w:hAnsi="Times New Roman" w:cs="Times New Roman"/>
          <w:color w:val="333333"/>
          <w:sz w:val="24"/>
          <w:szCs w:val="24"/>
          <w:shd w:val="clear" w:color="auto" w:fill="FFFFFF"/>
        </w:rPr>
        <w:t xml:space="preserve"> S</w:t>
      </w:r>
      <w:r w:rsidRPr="00F01283">
        <w:rPr>
          <w:rFonts w:ascii="Times New Roman" w:hAnsi="Times New Roman" w:cs="Times New Roman"/>
          <w:color w:val="333333"/>
          <w:sz w:val="24"/>
          <w:szCs w:val="24"/>
          <w:shd w:val="clear" w:color="auto" w:fill="FFFFFF"/>
        </w:rPr>
        <w:t>elenium due to its high p</w:t>
      </w:r>
      <w:r>
        <w:rPr>
          <w:rFonts w:ascii="Times New Roman" w:hAnsi="Times New Roman" w:cs="Times New Roman"/>
          <w:color w:val="333333"/>
          <w:sz w:val="24"/>
          <w:szCs w:val="24"/>
          <w:shd w:val="clear" w:color="auto" w:fill="FFFFFF"/>
        </w:rPr>
        <w:t xml:space="preserve">opularity and demand. Selenium </w:t>
      </w:r>
      <w:r w:rsidRPr="00F01283">
        <w:rPr>
          <w:rFonts w:ascii="Times New Roman" w:hAnsi="Times New Roman" w:cs="Times New Roman"/>
          <w:iCs/>
          <w:color w:val="000000"/>
          <w:sz w:val="24"/>
          <w:szCs w:val="24"/>
          <w:shd w:val="clear" w:color="auto" w:fill="FFFFFF"/>
        </w:rPr>
        <w:t>automates browsers</w:t>
      </w:r>
      <w:r>
        <w:rPr>
          <w:rFonts w:ascii="Times New Roman" w:hAnsi="Times New Roman" w:cs="Times New Roman"/>
          <w:iCs/>
          <w:color w:val="000000"/>
          <w:sz w:val="24"/>
          <w:szCs w:val="24"/>
          <w:shd w:val="clear" w:color="auto" w:fill="FFFFFF"/>
        </w:rPr>
        <w:t>. The above analysis has been orderly and concisely presented in form of html reports which include following details:</w:t>
      </w:r>
    </w:p>
    <w:p w14:paraId="75527524" w14:textId="77777777" w:rsidR="00AA1551" w:rsidRDefault="00AA1551" w:rsidP="00AA1551">
      <w:pPr>
        <w:shd w:val="clear" w:color="auto" w:fill="FFFFFF"/>
        <w:spacing w:before="100" w:beforeAutospacing="1" w:after="100" w:afterAutospacing="1" w:line="240" w:lineRule="auto"/>
        <w:ind w:left="2160"/>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1. Number of test cases passed  </w:t>
      </w:r>
    </w:p>
    <w:p w14:paraId="5366F65F" w14:textId="77777777" w:rsidR="00AA1551" w:rsidRDefault="00AA1551" w:rsidP="00AA1551">
      <w:pPr>
        <w:shd w:val="clear" w:color="auto" w:fill="FFFFFF"/>
        <w:spacing w:before="100" w:beforeAutospacing="1" w:after="100" w:afterAutospacing="1" w:line="240" w:lineRule="auto"/>
        <w:ind w:left="2160"/>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2. Number of test cases failed </w:t>
      </w:r>
    </w:p>
    <w:p w14:paraId="698415EF" w14:textId="77777777" w:rsidR="00AA1551" w:rsidRPr="00F01283" w:rsidRDefault="00AA1551" w:rsidP="00AA1551">
      <w:pPr>
        <w:shd w:val="clear" w:color="auto" w:fill="FFFFFF"/>
        <w:spacing w:before="100" w:beforeAutospacing="1" w:after="100" w:afterAutospacing="1" w:line="240" w:lineRule="auto"/>
        <w:ind w:left="2160"/>
        <w:jc w:val="both"/>
        <w:rPr>
          <w:rFonts w:ascii="Times New Roman" w:hAnsi="Times New Roman" w:cs="Times New Roman"/>
          <w:sz w:val="24"/>
          <w:szCs w:val="24"/>
        </w:rPr>
      </w:pPr>
      <w:r>
        <w:rPr>
          <w:rFonts w:ascii="Times New Roman" w:hAnsi="Times New Roman" w:cs="Times New Roman"/>
          <w:iCs/>
          <w:color w:val="000000"/>
          <w:sz w:val="24"/>
          <w:szCs w:val="24"/>
          <w:shd w:val="clear" w:color="auto" w:fill="FFFFFF"/>
        </w:rPr>
        <w:t>3. Time taken in execution.</w:t>
      </w:r>
    </w:p>
    <w:p w14:paraId="67E6105A" w14:textId="77777777" w:rsidR="00AA1551" w:rsidRDefault="00AA1551" w:rsidP="677AC368">
      <w:pPr>
        <w:pStyle w:val="NormalWeb"/>
        <w:shd w:val="clear" w:color="auto" w:fill="FFFFFF" w:themeFill="background1"/>
        <w:ind w:left="1440"/>
        <w:jc w:val="both"/>
        <w:rPr>
          <w:b/>
        </w:rPr>
      </w:pPr>
      <w:r>
        <w:t xml:space="preserve">For the </w:t>
      </w:r>
      <w:proofErr w:type="spellStart"/>
      <w:r>
        <w:t>Rspec</w:t>
      </w:r>
      <w:proofErr w:type="spellEnd"/>
      <w:r>
        <w:t xml:space="preserve"> part of the analysis we engaged time to run the test cases and individually analyze pass or fail conditions. These reports are very instructive and self-explanatory.</w:t>
      </w:r>
    </w:p>
    <w:p w14:paraId="7CB6B0A5" w14:textId="7EEC212C" w:rsidR="677AC368" w:rsidRDefault="677AC368" w:rsidP="677AC368">
      <w:pPr>
        <w:pStyle w:val="NormalWeb"/>
        <w:shd w:val="clear" w:color="auto" w:fill="FFFFFF" w:themeFill="background1"/>
        <w:ind w:left="1440"/>
        <w:jc w:val="both"/>
      </w:pPr>
    </w:p>
    <w:p w14:paraId="1E47E6ED" w14:textId="77777777" w:rsidR="000212F0" w:rsidRDefault="677AC368" w:rsidP="677AC368">
      <w:pPr>
        <w:pStyle w:val="NormalWeb"/>
        <w:numPr>
          <w:ilvl w:val="0"/>
          <w:numId w:val="11"/>
        </w:numPr>
        <w:shd w:val="clear" w:color="auto" w:fill="FFFFFF" w:themeFill="background1"/>
        <w:jc w:val="both"/>
        <w:rPr>
          <w:b/>
          <w:bCs/>
        </w:rPr>
      </w:pPr>
      <w:r w:rsidRPr="677AC368">
        <w:rPr>
          <w:b/>
          <w:bCs/>
        </w:rPr>
        <w:t>Results</w:t>
      </w:r>
    </w:p>
    <w:p w14:paraId="424AF277" w14:textId="77777777" w:rsidR="677AC368" w:rsidRDefault="677AC368" w:rsidP="677AC368">
      <w:pPr>
        <w:pStyle w:val="ListParagraph"/>
        <w:spacing w:line="240" w:lineRule="auto"/>
        <w:ind w:left="1440"/>
        <w:jc w:val="both"/>
      </w:pPr>
      <w:r w:rsidRPr="677AC368">
        <w:rPr>
          <w:rFonts w:ascii="Times New Roman" w:eastAsia="Times New Roman" w:hAnsi="Times New Roman" w:cs="Times New Roman"/>
          <w:sz w:val="24"/>
          <w:szCs w:val="24"/>
        </w:rPr>
        <w:t xml:space="preserve">We have ensured to take as many scenarios and tasks as possible in the limited time constraint. We have taken in account scenarios related to each module in our code, like for say, dashboard module had two test cases which helps us to check </w:t>
      </w:r>
      <w:r w:rsidRPr="677AC368">
        <w:rPr>
          <w:rFonts w:ascii="Times New Roman" w:eastAsia="Times New Roman" w:hAnsi="Times New Roman" w:cs="Times New Roman"/>
          <w:sz w:val="24"/>
          <w:szCs w:val="24"/>
        </w:rPr>
        <w:lastRenderedPageBreak/>
        <w:t xml:space="preserve">all the tabs and also links the task opportunity accounts, We were able to produce </w:t>
      </w:r>
      <w:commentRangeStart w:id="4"/>
      <w:r w:rsidRPr="677AC368">
        <w:rPr>
          <w:rFonts w:ascii="Times New Roman" w:eastAsia="Times New Roman" w:hAnsi="Times New Roman" w:cs="Times New Roman"/>
          <w:sz w:val="24"/>
          <w:szCs w:val="24"/>
        </w:rPr>
        <w:t>100% test case results.</w:t>
      </w:r>
      <w:commentRangeEnd w:id="4"/>
      <w:r w:rsidR="00227943">
        <w:rPr>
          <w:rStyle w:val="CommentReference"/>
        </w:rPr>
        <w:commentReference w:id="4"/>
      </w:r>
      <w:r w:rsidRPr="677AC368">
        <w:rPr>
          <w:rFonts w:ascii="Times New Roman" w:eastAsia="Times New Roman" w:hAnsi="Times New Roman" w:cs="Times New Roman"/>
          <w:sz w:val="24"/>
          <w:szCs w:val="24"/>
        </w:rPr>
        <w:t xml:space="preserve"> For Task module we were able to produce five different test cases relating to task assigned to signed user, task for other user, view task, edit task, delete task and again successfully procured 100% test case results.</w:t>
      </w:r>
    </w:p>
    <w:p w14:paraId="34154AF1" w14:textId="77777777" w:rsidR="677AC368" w:rsidRDefault="677AC368" w:rsidP="677AC368">
      <w:pPr>
        <w:pStyle w:val="ListParagraph"/>
        <w:spacing w:line="240" w:lineRule="auto"/>
        <w:ind w:left="1440"/>
        <w:jc w:val="both"/>
      </w:pPr>
    </w:p>
    <w:p w14:paraId="028B86B6" w14:textId="65EAE22F" w:rsidR="677AC368" w:rsidRDefault="677AC368" w:rsidP="677AC368">
      <w:pPr>
        <w:pStyle w:val="ListParagraph"/>
        <w:spacing w:line="240" w:lineRule="auto"/>
        <w:ind w:left="1440"/>
        <w:jc w:val="both"/>
      </w:pPr>
      <w:r w:rsidRPr="677AC368">
        <w:rPr>
          <w:rFonts w:ascii="Times New Roman" w:eastAsia="Times New Roman" w:hAnsi="Times New Roman" w:cs="Times New Roman"/>
          <w:sz w:val="24"/>
          <w:szCs w:val="24"/>
        </w:rPr>
        <w:t xml:space="preserve">For our next module i.e. Leads we proposed six test cases relating to View leads, create leads, edit leads, delete leads, remember the comments written in the leads and finally search leads. In this one of our proposed test case failed as a result we were not able to achieve 100% test results. For the user module we generated a single test case relating to admin which can create a user this was easily executed and resulted in “pass”. </w:t>
      </w:r>
      <w:r>
        <w:t>The basic tasks that are performed by the users are tested and almost all the test cases pass.</w:t>
      </w:r>
    </w:p>
    <w:p w14:paraId="7D1C46A7" w14:textId="77777777" w:rsidR="00A91E10" w:rsidRDefault="677AC368" w:rsidP="677AC368">
      <w:pPr>
        <w:pStyle w:val="NormalWeb"/>
        <w:shd w:val="clear" w:color="auto" w:fill="FFFFFF" w:themeFill="background1"/>
        <w:ind w:left="1440"/>
        <w:jc w:val="both"/>
      </w:pPr>
      <w:r>
        <w:t>Installation and Usage of the tool is mentioned in detailed in ‘Installation_Usage_Instructions’ file in the Tool Support folder of the repository.</w:t>
      </w:r>
    </w:p>
    <w:p w14:paraId="7937E42F" w14:textId="65E0E281" w:rsidR="677AC368" w:rsidRDefault="677AC368" w:rsidP="677AC368">
      <w:pPr>
        <w:pStyle w:val="NormalWeb"/>
        <w:shd w:val="clear" w:color="auto" w:fill="FFFFFF" w:themeFill="background1"/>
        <w:ind w:left="1440"/>
        <w:jc w:val="both"/>
      </w:pPr>
    </w:p>
    <w:p w14:paraId="212FDE82" w14:textId="73E6072A" w:rsidR="677AC368" w:rsidRPr="00831B3A" w:rsidRDefault="677AC368" w:rsidP="00831B3A">
      <w:pPr>
        <w:pStyle w:val="NormalWeb"/>
        <w:numPr>
          <w:ilvl w:val="0"/>
          <w:numId w:val="11"/>
        </w:numPr>
        <w:shd w:val="clear" w:color="auto" w:fill="FFFFFF" w:themeFill="background1"/>
        <w:jc w:val="both"/>
        <w:rPr>
          <w:rFonts w:asciiTheme="minorHAnsi" w:eastAsiaTheme="minorEastAsia" w:hAnsiTheme="minorHAnsi" w:cstheme="minorBidi"/>
        </w:rPr>
      </w:pPr>
      <w:r w:rsidRPr="677AC368">
        <w:rPr>
          <w:b/>
          <w:bCs/>
        </w:rPr>
        <w:t>Reflection from lessons learned</w:t>
      </w:r>
    </w:p>
    <w:p w14:paraId="2FF6F187" w14:textId="6C85C33B" w:rsidR="677AC368" w:rsidRPr="00831B3A" w:rsidRDefault="677AC368" w:rsidP="677AC368">
      <w:pPr>
        <w:ind w:left="720" w:firstLine="720"/>
        <w:jc w:val="both"/>
      </w:pPr>
      <w:r w:rsidRPr="00831B3A">
        <w:rPr>
          <w:rFonts w:ascii="Times New Roman" w:eastAsia="Times New Roman" w:hAnsi="Times New Roman" w:cs="Times New Roman"/>
          <w:bCs/>
          <w:sz w:val="24"/>
          <w:szCs w:val="24"/>
        </w:rPr>
        <w:t>There are various levels of Dynamic Testing Techniques which are as follows:</w:t>
      </w:r>
    </w:p>
    <w:p w14:paraId="0D3FA49E" w14:textId="5E500B2B" w:rsidR="677AC368" w:rsidRPr="00831B3A" w:rsidRDefault="677AC368" w:rsidP="677AC368">
      <w:pPr>
        <w:pStyle w:val="ListParagraph"/>
        <w:numPr>
          <w:ilvl w:val="0"/>
          <w:numId w:val="11"/>
        </w:numPr>
        <w:jc w:val="both"/>
        <w:rPr>
          <w:rFonts w:ascii="Times New Roman" w:eastAsia="Times New Roman" w:hAnsi="Times New Roman" w:cs="Times New Roman"/>
          <w:color w:val="000000" w:themeColor="text1"/>
          <w:sz w:val="24"/>
          <w:szCs w:val="24"/>
        </w:rPr>
      </w:pPr>
      <w:r w:rsidRPr="00831B3A">
        <w:rPr>
          <w:rFonts w:ascii="Times New Roman" w:eastAsia="Times New Roman" w:hAnsi="Times New Roman" w:cs="Times New Roman"/>
          <w:bCs/>
          <w:color w:val="000000" w:themeColor="text1"/>
          <w:sz w:val="24"/>
          <w:szCs w:val="24"/>
        </w:rPr>
        <w:t>Unit Testing</w:t>
      </w:r>
    </w:p>
    <w:p w14:paraId="7D9CD890" w14:textId="1629088A" w:rsidR="677AC368" w:rsidRPr="00831B3A" w:rsidRDefault="677AC368" w:rsidP="677AC368">
      <w:pPr>
        <w:pStyle w:val="ListParagraph"/>
        <w:numPr>
          <w:ilvl w:val="0"/>
          <w:numId w:val="11"/>
        </w:numPr>
        <w:jc w:val="both"/>
        <w:rPr>
          <w:rFonts w:ascii="Times New Roman" w:eastAsia="Times New Roman" w:hAnsi="Times New Roman" w:cs="Times New Roman"/>
          <w:color w:val="000000" w:themeColor="text1"/>
          <w:sz w:val="24"/>
          <w:szCs w:val="24"/>
        </w:rPr>
      </w:pPr>
      <w:r w:rsidRPr="00831B3A">
        <w:rPr>
          <w:rFonts w:ascii="Times New Roman" w:eastAsia="Times New Roman" w:hAnsi="Times New Roman" w:cs="Times New Roman"/>
          <w:bCs/>
          <w:color w:val="000000" w:themeColor="text1"/>
          <w:sz w:val="24"/>
          <w:szCs w:val="24"/>
        </w:rPr>
        <w:t>Integration Testing</w:t>
      </w:r>
    </w:p>
    <w:p w14:paraId="3C0FD743" w14:textId="3C5CC03C" w:rsidR="677AC368" w:rsidRPr="00831B3A" w:rsidRDefault="677AC368" w:rsidP="677AC368">
      <w:pPr>
        <w:pStyle w:val="ListParagraph"/>
        <w:numPr>
          <w:ilvl w:val="0"/>
          <w:numId w:val="11"/>
        </w:numPr>
        <w:jc w:val="both"/>
        <w:rPr>
          <w:rFonts w:ascii="Times New Roman" w:eastAsia="Times New Roman" w:hAnsi="Times New Roman" w:cs="Times New Roman"/>
          <w:color w:val="000000" w:themeColor="text1"/>
          <w:sz w:val="24"/>
          <w:szCs w:val="24"/>
        </w:rPr>
      </w:pPr>
      <w:r w:rsidRPr="00831B3A">
        <w:rPr>
          <w:rFonts w:ascii="Times New Roman" w:eastAsia="Times New Roman" w:hAnsi="Times New Roman" w:cs="Times New Roman"/>
          <w:bCs/>
          <w:color w:val="000000" w:themeColor="text1"/>
          <w:sz w:val="24"/>
          <w:szCs w:val="24"/>
        </w:rPr>
        <w:t>System Testing</w:t>
      </w:r>
    </w:p>
    <w:p w14:paraId="459B6115" w14:textId="77777777" w:rsidR="00831B3A" w:rsidRPr="00831B3A" w:rsidRDefault="677AC368" w:rsidP="00831B3A">
      <w:pPr>
        <w:pStyle w:val="ListParagraph"/>
        <w:numPr>
          <w:ilvl w:val="0"/>
          <w:numId w:val="11"/>
        </w:numPr>
        <w:jc w:val="both"/>
        <w:rPr>
          <w:rFonts w:ascii="Times New Roman" w:eastAsia="Times New Roman" w:hAnsi="Times New Roman" w:cs="Times New Roman"/>
          <w:color w:val="000000" w:themeColor="text1"/>
          <w:sz w:val="24"/>
          <w:szCs w:val="24"/>
        </w:rPr>
      </w:pPr>
      <w:r w:rsidRPr="00831B3A">
        <w:rPr>
          <w:rFonts w:ascii="Times New Roman" w:eastAsia="Times New Roman" w:hAnsi="Times New Roman" w:cs="Times New Roman"/>
          <w:bCs/>
          <w:color w:val="000000" w:themeColor="text1"/>
          <w:sz w:val="24"/>
          <w:szCs w:val="24"/>
        </w:rPr>
        <w:t>Acceptance Testing</w:t>
      </w:r>
    </w:p>
    <w:p w14:paraId="0E2AC4D6" w14:textId="77777777" w:rsidR="00831B3A" w:rsidRDefault="00831B3A" w:rsidP="00831B3A">
      <w:pPr>
        <w:pStyle w:val="ListParagraph"/>
        <w:ind w:left="1440"/>
        <w:jc w:val="both"/>
        <w:rPr>
          <w:rFonts w:ascii="Times New Roman" w:eastAsia="Times New Roman" w:hAnsi="Times New Roman" w:cs="Times New Roman"/>
          <w:bCs/>
          <w:color w:val="000000" w:themeColor="text1"/>
          <w:sz w:val="24"/>
          <w:szCs w:val="24"/>
        </w:rPr>
      </w:pPr>
    </w:p>
    <w:p w14:paraId="6F372526" w14:textId="0DF5A9FC" w:rsidR="677AC368" w:rsidRPr="00831B3A" w:rsidRDefault="677AC368" w:rsidP="00831B3A">
      <w:pPr>
        <w:pStyle w:val="ListParagraph"/>
        <w:ind w:left="1440"/>
        <w:jc w:val="both"/>
        <w:rPr>
          <w:rFonts w:ascii="Times New Roman" w:eastAsia="Times New Roman" w:hAnsi="Times New Roman" w:cs="Times New Roman"/>
          <w:color w:val="000000" w:themeColor="text1"/>
          <w:sz w:val="24"/>
          <w:szCs w:val="24"/>
        </w:rPr>
      </w:pPr>
      <w:r w:rsidRPr="00831B3A">
        <w:rPr>
          <w:rFonts w:ascii="Times New Roman" w:eastAsia="Times New Roman" w:hAnsi="Times New Roman" w:cs="Times New Roman"/>
          <w:bCs/>
          <w:color w:val="000000" w:themeColor="text1"/>
          <w:sz w:val="24"/>
          <w:szCs w:val="24"/>
        </w:rPr>
        <w:t>The reason for choosing selenium was that monotonous</w:t>
      </w:r>
      <w:r w:rsidRPr="00831B3A">
        <w:rPr>
          <w:rFonts w:ascii="Times New Roman" w:eastAsia="Times New Roman" w:hAnsi="Times New Roman" w:cs="Times New Roman"/>
          <w:bCs/>
          <w:sz w:val="24"/>
          <w:szCs w:val="24"/>
        </w:rPr>
        <w:t xml:space="preserve"> web-based administration tasks should be automated as well as test cases cover most of the tasks. </w:t>
      </w:r>
    </w:p>
    <w:p w14:paraId="3A64B5E5" w14:textId="77777777" w:rsidR="00F0588A" w:rsidRDefault="00F0588A" w:rsidP="00680756">
      <w:pPr>
        <w:spacing w:line="240" w:lineRule="auto"/>
        <w:jc w:val="both"/>
        <w:rPr>
          <w:rFonts w:ascii="Times New Roman" w:hAnsi="Times New Roman" w:cs="Times New Roman"/>
          <w:b/>
          <w:sz w:val="24"/>
          <w:szCs w:val="24"/>
        </w:rPr>
      </w:pPr>
    </w:p>
    <w:p w14:paraId="2486E0F8" w14:textId="77777777" w:rsidR="00831B3A" w:rsidRDefault="00831B3A" w:rsidP="00680756">
      <w:pPr>
        <w:spacing w:line="240" w:lineRule="auto"/>
        <w:jc w:val="both"/>
        <w:rPr>
          <w:rFonts w:ascii="Times New Roman" w:hAnsi="Times New Roman" w:cs="Times New Roman"/>
          <w:b/>
          <w:sz w:val="24"/>
          <w:szCs w:val="24"/>
        </w:rPr>
      </w:pPr>
    </w:p>
    <w:p w14:paraId="65715B50" w14:textId="77777777" w:rsidR="00831B3A" w:rsidRDefault="00831B3A" w:rsidP="00680756">
      <w:pPr>
        <w:spacing w:line="240" w:lineRule="auto"/>
        <w:jc w:val="both"/>
        <w:rPr>
          <w:rFonts w:ascii="Times New Roman" w:hAnsi="Times New Roman" w:cs="Times New Roman"/>
          <w:b/>
          <w:sz w:val="24"/>
          <w:szCs w:val="24"/>
        </w:rPr>
      </w:pPr>
    </w:p>
    <w:p w14:paraId="48C9085E" w14:textId="77777777" w:rsidR="00831B3A" w:rsidRDefault="00831B3A" w:rsidP="00680756">
      <w:pPr>
        <w:spacing w:line="240" w:lineRule="auto"/>
        <w:jc w:val="both"/>
        <w:rPr>
          <w:rFonts w:ascii="Times New Roman" w:hAnsi="Times New Roman" w:cs="Times New Roman"/>
          <w:b/>
          <w:sz w:val="24"/>
          <w:szCs w:val="24"/>
        </w:rPr>
      </w:pPr>
    </w:p>
    <w:p w14:paraId="6352E519" w14:textId="77777777" w:rsidR="00831B3A" w:rsidRDefault="00831B3A" w:rsidP="00680756">
      <w:pPr>
        <w:spacing w:line="240" w:lineRule="auto"/>
        <w:jc w:val="both"/>
        <w:rPr>
          <w:rFonts w:ascii="Times New Roman" w:hAnsi="Times New Roman" w:cs="Times New Roman"/>
          <w:b/>
          <w:sz w:val="24"/>
          <w:szCs w:val="24"/>
        </w:rPr>
      </w:pPr>
    </w:p>
    <w:p w14:paraId="7E2BDFF2" w14:textId="77777777" w:rsidR="00831B3A" w:rsidRDefault="00831B3A" w:rsidP="00680756">
      <w:pPr>
        <w:spacing w:line="240" w:lineRule="auto"/>
        <w:jc w:val="both"/>
        <w:rPr>
          <w:rFonts w:ascii="Times New Roman" w:hAnsi="Times New Roman" w:cs="Times New Roman"/>
          <w:b/>
          <w:sz w:val="24"/>
          <w:szCs w:val="24"/>
        </w:rPr>
      </w:pPr>
    </w:p>
    <w:p w14:paraId="743B4E62" w14:textId="77777777" w:rsidR="00831B3A" w:rsidRDefault="00831B3A" w:rsidP="00680756">
      <w:pPr>
        <w:spacing w:line="240" w:lineRule="auto"/>
        <w:jc w:val="both"/>
        <w:rPr>
          <w:rFonts w:ascii="Times New Roman" w:hAnsi="Times New Roman" w:cs="Times New Roman"/>
          <w:b/>
          <w:sz w:val="24"/>
          <w:szCs w:val="24"/>
        </w:rPr>
      </w:pPr>
    </w:p>
    <w:p w14:paraId="223AEF07" w14:textId="77777777" w:rsidR="00831B3A" w:rsidRDefault="00831B3A" w:rsidP="00680756">
      <w:pPr>
        <w:spacing w:line="240" w:lineRule="auto"/>
        <w:jc w:val="both"/>
        <w:rPr>
          <w:rFonts w:ascii="Times New Roman" w:hAnsi="Times New Roman" w:cs="Times New Roman"/>
          <w:b/>
          <w:sz w:val="24"/>
          <w:szCs w:val="24"/>
        </w:rPr>
      </w:pPr>
    </w:p>
    <w:p w14:paraId="49F0A8E6" w14:textId="77777777" w:rsidR="00831B3A" w:rsidRDefault="00831B3A" w:rsidP="00680756">
      <w:pPr>
        <w:spacing w:line="240" w:lineRule="auto"/>
        <w:jc w:val="both"/>
        <w:rPr>
          <w:rFonts w:ascii="Times New Roman" w:hAnsi="Times New Roman" w:cs="Times New Roman"/>
          <w:b/>
          <w:sz w:val="24"/>
          <w:szCs w:val="24"/>
        </w:rPr>
      </w:pPr>
    </w:p>
    <w:p w14:paraId="308C52BA" w14:textId="77777777" w:rsidR="00831B3A" w:rsidRDefault="00831B3A" w:rsidP="00680756">
      <w:pPr>
        <w:spacing w:line="240" w:lineRule="auto"/>
        <w:jc w:val="both"/>
        <w:rPr>
          <w:rFonts w:ascii="Times New Roman" w:hAnsi="Times New Roman" w:cs="Times New Roman"/>
          <w:b/>
          <w:sz w:val="24"/>
          <w:szCs w:val="24"/>
        </w:rPr>
      </w:pPr>
    </w:p>
    <w:p w14:paraId="124E74E0" w14:textId="77777777" w:rsidR="00831B3A" w:rsidRDefault="00831B3A" w:rsidP="00680756">
      <w:pPr>
        <w:spacing w:line="240" w:lineRule="auto"/>
        <w:jc w:val="both"/>
        <w:rPr>
          <w:rFonts w:ascii="Times New Roman" w:hAnsi="Times New Roman" w:cs="Times New Roman"/>
          <w:b/>
          <w:sz w:val="24"/>
          <w:szCs w:val="24"/>
        </w:rPr>
      </w:pPr>
    </w:p>
    <w:p w14:paraId="58FE0BE2" w14:textId="77777777" w:rsidR="002128F0" w:rsidRDefault="002128F0" w:rsidP="00680756">
      <w:pPr>
        <w:spacing w:line="240" w:lineRule="auto"/>
        <w:jc w:val="both"/>
        <w:rPr>
          <w:rFonts w:ascii="Times New Roman" w:hAnsi="Times New Roman" w:cs="Times New Roman"/>
          <w:b/>
          <w:sz w:val="24"/>
          <w:szCs w:val="24"/>
        </w:rPr>
      </w:pPr>
    </w:p>
    <w:p w14:paraId="29AF59D0" w14:textId="77777777" w:rsidR="00127CB1" w:rsidRPr="00B6113B" w:rsidRDefault="00127CB1" w:rsidP="00680756">
      <w:pPr>
        <w:spacing w:line="240" w:lineRule="auto"/>
        <w:jc w:val="both"/>
        <w:rPr>
          <w:rFonts w:ascii="Times New Roman" w:hAnsi="Times New Roman" w:cs="Times New Roman"/>
          <w:b/>
          <w:sz w:val="24"/>
          <w:szCs w:val="24"/>
        </w:rPr>
      </w:pPr>
      <w:r w:rsidRPr="00B6113B">
        <w:rPr>
          <w:rFonts w:ascii="Times New Roman" w:hAnsi="Times New Roman" w:cs="Times New Roman"/>
          <w:b/>
          <w:sz w:val="24"/>
          <w:szCs w:val="24"/>
        </w:rPr>
        <w:t>Quality Assurance</w:t>
      </w:r>
    </w:p>
    <w:p w14:paraId="3D310AC0" w14:textId="77777777" w:rsidR="007A5D5C" w:rsidRPr="00B6113B" w:rsidRDefault="00B6113B" w:rsidP="00B6113B">
      <w:pPr>
        <w:pStyle w:val="NormalWeb"/>
        <w:numPr>
          <w:ilvl w:val="0"/>
          <w:numId w:val="21"/>
        </w:numPr>
        <w:shd w:val="clear" w:color="auto" w:fill="FFFFFF"/>
        <w:jc w:val="both"/>
        <w:rPr>
          <w:b/>
        </w:rPr>
      </w:pPr>
      <w:r w:rsidRPr="00B6113B">
        <w:rPr>
          <w:b/>
        </w:rPr>
        <w:t>Rack-mini-profiler</w:t>
      </w:r>
      <w:r>
        <w:rPr>
          <w:b/>
        </w:rPr>
        <w:t>:</w:t>
      </w:r>
    </w:p>
    <w:p w14:paraId="31522D35" w14:textId="77777777" w:rsidR="007A5D5C" w:rsidRDefault="007A5D5C" w:rsidP="007A5D5C">
      <w:pPr>
        <w:pStyle w:val="NormalWeb"/>
        <w:numPr>
          <w:ilvl w:val="0"/>
          <w:numId w:val="11"/>
        </w:numPr>
        <w:shd w:val="clear" w:color="auto" w:fill="FFFFFF"/>
        <w:jc w:val="both"/>
        <w:rPr>
          <w:b/>
        </w:rPr>
      </w:pPr>
      <w:r w:rsidRPr="007A5D5C">
        <w:rPr>
          <w:b/>
        </w:rPr>
        <w:t>Definition</w:t>
      </w:r>
    </w:p>
    <w:p w14:paraId="18C61C2F" w14:textId="77777777" w:rsidR="00B6113B" w:rsidRPr="00B6113B" w:rsidRDefault="00B6113B" w:rsidP="00B6113B">
      <w:pPr>
        <w:pStyle w:val="ListParagraph"/>
        <w:spacing w:line="240" w:lineRule="auto"/>
        <w:ind w:left="1440"/>
        <w:jc w:val="both"/>
        <w:rPr>
          <w:rFonts w:ascii="Times New Roman" w:hAnsi="Times New Roman" w:cs="Times New Roman"/>
          <w:sz w:val="24"/>
          <w:szCs w:val="24"/>
        </w:rPr>
      </w:pPr>
      <w:r w:rsidRPr="00B6113B">
        <w:rPr>
          <w:rFonts w:ascii="Times New Roman" w:hAnsi="Times New Roman" w:cs="Times New Roman"/>
          <w:sz w:val="24"/>
          <w:szCs w:val="24"/>
        </w:rPr>
        <w:t>Rack: A Rack provides a minimal, modular and adaptable interface for developing web applications in Ruby. By wrapping HTTP requests and responses in the simplest way possible, it unifies and distills the API for web servers, web frameworks, and software in between (the so-called middleware) into a single m.</w:t>
      </w:r>
    </w:p>
    <w:p w14:paraId="5DFDF514" w14:textId="77777777" w:rsidR="00B6113B" w:rsidRDefault="00B6113B" w:rsidP="00B6113B">
      <w:pPr>
        <w:pStyle w:val="ListParagraph"/>
        <w:spacing w:line="240" w:lineRule="auto"/>
        <w:ind w:left="1440"/>
        <w:jc w:val="both"/>
        <w:rPr>
          <w:rFonts w:ascii="Times New Roman" w:hAnsi="Times New Roman" w:cs="Times New Roman"/>
          <w:sz w:val="24"/>
          <w:szCs w:val="24"/>
        </w:rPr>
      </w:pPr>
    </w:p>
    <w:p w14:paraId="26FC83CF" w14:textId="77777777" w:rsidR="00B6113B" w:rsidRPr="00B6113B" w:rsidRDefault="00B6113B" w:rsidP="00B6113B">
      <w:pPr>
        <w:pStyle w:val="ListParagraph"/>
        <w:spacing w:line="240" w:lineRule="auto"/>
        <w:ind w:left="1440"/>
        <w:jc w:val="both"/>
        <w:rPr>
          <w:rFonts w:ascii="Times New Roman" w:hAnsi="Times New Roman" w:cs="Times New Roman"/>
          <w:sz w:val="24"/>
          <w:szCs w:val="24"/>
        </w:rPr>
      </w:pPr>
      <w:r w:rsidRPr="00B6113B">
        <w:rPr>
          <w:rFonts w:ascii="Times New Roman" w:hAnsi="Times New Roman" w:cs="Times New Roman"/>
          <w:sz w:val="24"/>
          <w:szCs w:val="24"/>
        </w:rPr>
        <w:t>Mini profiler: In a mini profiler, page loading speed displayed on every page. Optimize while you develop, performance is a feature.</w:t>
      </w:r>
    </w:p>
    <w:p w14:paraId="149424E9" w14:textId="77777777" w:rsidR="007A5D5C" w:rsidRPr="00A91E10" w:rsidRDefault="007A5D5C" w:rsidP="007A5D5C">
      <w:pPr>
        <w:pStyle w:val="NormalWeb"/>
        <w:numPr>
          <w:ilvl w:val="0"/>
          <w:numId w:val="11"/>
        </w:numPr>
        <w:shd w:val="clear" w:color="auto" w:fill="FFFFFF"/>
        <w:jc w:val="both"/>
      </w:pPr>
      <w:r>
        <w:rPr>
          <w:b/>
        </w:rPr>
        <w:t>Participants</w:t>
      </w:r>
    </w:p>
    <w:p w14:paraId="5D14F4D8" w14:textId="77777777" w:rsidR="00B6113B" w:rsidRPr="00A91E10" w:rsidRDefault="00A91E10" w:rsidP="00DB081F">
      <w:pPr>
        <w:pStyle w:val="NormalWeb"/>
        <w:numPr>
          <w:ilvl w:val="0"/>
          <w:numId w:val="25"/>
        </w:numPr>
        <w:shd w:val="clear" w:color="auto" w:fill="FFFFFF"/>
        <w:jc w:val="both"/>
        <w:rPr>
          <w:b/>
        </w:rPr>
      </w:pPr>
      <w:r>
        <w:t xml:space="preserve">Sayali Pendharkar – Installing and executing the </w:t>
      </w:r>
      <w:r w:rsidR="00096AE1">
        <w:t>tool.</w:t>
      </w:r>
      <w:r w:rsidR="00DB081F" w:rsidRPr="00A91E10">
        <w:rPr>
          <w:b/>
        </w:rPr>
        <w:t xml:space="preserve"> </w:t>
      </w:r>
    </w:p>
    <w:p w14:paraId="3D078814" w14:textId="77777777" w:rsidR="007A5D5C" w:rsidRDefault="007A5D5C" w:rsidP="007A5D5C">
      <w:pPr>
        <w:pStyle w:val="NormalWeb"/>
        <w:numPr>
          <w:ilvl w:val="0"/>
          <w:numId w:val="11"/>
        </w:numPr>
        <w:shd w:val="clear" w:color="auto" w:fill="FFFFFF"/>
        <w:jc w:val="both"/>
        <w:rPr>
          <w:b/>
        </w:rPr>
      </w:pPr>
      <w:r>
        <w:rPr>
          <w:b/>
        </w:rPr>
        <w:t>Methodology</w:t>
      </w:r>
    </w:p>
    <w:p w14:paraId="546D9ACA" w14:textId="77777777" w:rsidR="00B6113B" w:rsidRDefault="00B6113B" w:rsidP="00B6113B">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R</w:t>
      </w:r>
      <w:r w:rsidRPr="00B6113B">
        <w:rPr>
          <w:rFonts w:ascii="Times New Roman" w:hAnsi="Times New Roman" w:cs="Times New Roman"/>
          <w:sz w:val="24"/>
          <w:szCs w:val="24"/>
        </w:rPr>
        <w:t xml:space="preserve">ack mini-profiler is a middleware that displays speed badge for every html page. Designed to work both in production and in development. </w:t>
      </w:r>
    </w:p>
    <w:p w14:paraId="3CA8229C" w14:textId="2063847B" w:rsidR="003E7A4E" w:rsidRPr="00B6113B" w:rsidRDefault="003E7A4E" w:rsidP="00B6113B">
      <w:pPr>
        <w:pStyle w:val="ListParagraph"/>
        <w:spacing w:line="240" w:lineRule="auto"/>
        <w:ind w:left="1440"/>
        <w:jc w:val="both"/>
        <w:rPr>
          <w:rFonts w:ascii="Times New Roman" w:hAnsi="Times New Roman" w:cs="Times New Roman"/>
          <w:sz w:val="24"/>
          <w:szCs w:val="24"/>
        </w:rPr>
      </w:pPr>
    </w:p>
    <w:p w14:paraId="700123FC" w14:textId="77777777" w:rsidR="007A5D5C" w:rsidRDefault="677AC368" w:rsidP="677AC368">
      <w:pPr>
        <w:pStyle w:val="NormalWeb"/>
        <w:numPr>
          <w:ilvl w:val="0"/>
          <w:numId w:val="11"/>
        </w:numPr>
        <w:shd w:val="clear" w:color="auto" w:fill="FFFFFF"/>
        <w:jc w:val="both"/>
        <w:rPr>
          <w:b/>
          <w:bCs/>
        </w:rPr>
      </w:pPr>
      <w:r w:rsidRPr="677AC368">
        <w:rPr>
          <w:b/>
          <w:bCs/>
        </w:rPr>
        <w:t>Results</w:t>
      </w:r>
    </w:p>
    <w:p w14:paraId="72068DD5" w14:textId="77777777" w:rsidR="677AC368" w:rsidRDefault="677AC368" w:rsidP="677AC368">
      <w:pPr>
        <w:pStyle w:val="ListParagraph"/>
        <w:spacing w:line="240" w:lineRule="auto"/>
        <w:ind w:left="1440"/>
        <w:jc w:val="both"/>
      </w:pPr>
      <w:r w:rsidRPr="677AC368">
        <w:rPr>
          <w:rFonts w:ascii="Times New Roman" w:eastAsia="Times New Roman" w:hAnsi="Times New Roman" w:cs="Times New Roman"/>
          <w:sz w:val="24"/>
          <w:szCs w:val="24"/>
        </w:rPr>
        <w:t xml:space="preserve">After successful installation and execution of the tool, at every page load we come to know the time taken by each query to load the page. This time is displayed in milliseconds. This information is displayed at the top left corner of the page. </w:t>
      </w:r>
    </w:p>
    <w:p w14:paraId="3003C162" w14:textId="77777777" w:rsidR="677AC368" w:rsidRDefault="677AC368" w:rsidP="677AC368">
      <w:pPr>
        <w:pStyle w:val="ListParagraph"/>
        <w:spacing w:line="240" w:lineRule="auto"/>
        <w:ind w:left="1440"/>
        <w:jc w:val="both"/>
      </w:pPr>
    </w:p>
    <w:p w14:paraId="377D33F1" w14:textId="003F72E1" w:rsidR="677AC368" w:rsidRDefault="677AC368" w:rsidP="677AC368">
      <w:pPr>
        <w:pStyle w:val="ListParagraph"/>
        <w:spacing w:line="240" w:lineRule="auto"/>
        <w:ind w:left="1440"/>
        <w:jc w:val="both"/>
      </w:pPr>
      <w:r w:rsidRPr="677AC368">
        <w:rPr>
          <w:rFonts w:ascii="Times New Roman" w:eastAsia="Times New Roman" w:hAnsi="Times New Roman" w:cs="Times New Roman"/>
          <w:sz w:val="24"/>
          <w:szCs w:val="24"/>
        </w:rPr>
        <w:t>The output is the time taken to load page in milliseconds. On clicking the displayed value, we get the breakdown of how much time was spent in each part of rails application. If we click the number of SQL queries executed, we get to know what SQL queries were performed and its stack trace.</w:t>
      </w:r>
    </w:p>
    <w:p w14:paraId="572B1384" w14:textId="7CD08926" w:rsidR="677AC368" w:rsidRDefault="677AC368" w:rsidP="00831B3A">
      <w:pPr>
        <w:pStyle w:val="NormalWeb"/>
        <w:shd w:val="clear" w:color="auto" w:fill="FFFFFF" w:themeFill="background1"/>
        <w:ind w:left="1440"/>
        <w:jc w:val="both"/>
      </w:pPr>
      <w:r>
        <w:t>Installation and Usage of the tool is mentioned in detailed in ‘Installation_Usage_Instructions’ file in the Tool Support folder of the repository.</w:t>
      </w:r>
    </w:p>
    <w:p w14:paraId="388D50F0" w14:textId="77777777" w:rsidR="00831B3A" w:rsidRDefault="677AC368" w:rsidP="00831B3A">
      <w:pPr>
        <w:pStyle w:val="NormalWeb"/>
        <w:numPr>
          <w:ilvl w:val="0"/>
          <w:numId w:val="11"/>
        </w:numPr>
        <w:shd w:val="clear" w:color="auto" w:fill="FFFFFF" w:themeFill="background1"/>
        <w:jc w:val="both"/>
        <w:rPr>
          <w:rFonts w:asciiTheme="minorHAnsi" w:eastAsiaTheme="minorEastAsia" w:hAnsiTheme="minorHAnsi" w:cstheme="minorBidi"/>
        </w:rPr>
      </w:pPr>
      <w:r w:rsidRPr="677AC368">
        <w:rPr>
          <w:b/>
          <w:bCs/>
        </w:rPr>
        <w:t>Reflection from lessons learned</w:t>
      </w:r>
    </w:p>
    <w:p w14:paraId="321B5C2C" w14:textId="2C4DB125" w:rsidR="677AC368" w:rsidRPr="00831B3A" w:rsidRDefault="677AC368" w:rsidP="00831B3A">
      <w:pPr>
        <w:pStyle w:val="NormalWeb"/>
        <w:shd w:val="clear" w:color="auto" w:fill="FFFFFF" w:themeFill="background1"/>
        <w:ind w:left="1440"/>
        <w:jc w:val="both"/>
        <w:rPr>
          <w:rFonts w:asciiTheme="minorHAnsi" w:eastAsiaTheme="minorEastAsia" w:hAnsiTheme="minorHAnsi" w:cstheme="minorBidi"/>
        </w:rPr>
      </w:pPr>
      <w:r w:rsidRPr="00831B3A">
        <w:rPr>
          <w:bCs/>
        </w:rPr>
        <w:t xml:space="preserve">Rack mini profiler is a performance tool and measures the performance with respect to the SQL queries, memory allocation and CPU time. </w:t>
      </w:r>
      <w:r w:rsidR="00831B3A">
        <w:rPr>
          <w:bCs/>
        </w:rPr>
        <w:t>Rack-</w:t>
      </w:r>
      <w:r w:rsidRPr="00831B3A">
        <w:rPr>
          <w:bCs/>
        </w:rPr>
        <w:t>Mini</w:t>
      </w:r>
      <w:r w:rsidR="00831B3A">
        <w:rPr>
          <w:bCs/>
        </w:rPr>
        <w:t>-</w:t>
      </w:r>
      <w:r w:rsidRPr="00831B3A">
        <w:rPr>
          <w:bCs/>
        </w:rPr>
        <w:t>Profiler gives you a constant reminder of how long each page takes to load.</w:t>
      </w:r>
      <w:r w:rsidR="00831B3A">
        <w:rPr>
          <w:bCs/>
        </w:rPr>
        <w:t xml:space="preserve"> </w:t>
      </w:r>
      <w:r w:rsidRPr="00831B3A">
        <w:rPr>
          <w:bCs/>
        </w:rPr>
        <w:t>That helps you learn more about how your app</w:t>
      </w:r>
      <w:r w:rsidR="00831B3A">
        <w:rPr>
          <w:bCs/>
        </w:rPr>
        <w:t>lication</w:t>
      </w:r>
      <w:r w:rsidRPr="00831B3A">
        <w:rPr>
          <w:bCs/>
        </w:rPr>
        <w:t xml:space="preserve"> is performing. You’ll build an </w:t>
      </w:r>
      <w:r w:rsidRPr="00831B3A">
        <w:rPr>
          <w:bCs/>
        </w:rPr>
        <w:lastRenderedPageBreak/>
        <w:t xml:space="preserve">intuitive sense of which pages are slow, and which ones are fast. You’ll start to notice when a page takes surprisingly long to render. And you can start fixing it right away, while it’s still on your mind. This helps in improving the performance of the application while developing it, rather than measuring the performance of the app at the end after development. </w:t>
      </w:r>
      <w:del w:id="5" w:author="Vignesh Subbian" w:date="2015-12-15T16:41:00Z">
        <w:r w:rsidRPr="00831B3A" w:rsidDel="00DD1361">
          <w:rPr>
            <w:bCs/>
          </w:rPr>
          <w:delText>This is similar to Agile methodology.</w:delText>
        </w:r>
      </w:del>
    </w:p>
    <w:p w14:paraId="04116A94" w14:textId="6DF09E12" w:rsidR="677AC368" w:rsidRDefault="677AC368" w:rsidP="677AC368">
      <w:pPr>
        <w:pStyle w:val="NormalWeb"/>
        <w:shd w:val="clear" w:color="auto" w:fill="FFFFFF" w:themeFill="background1"/>
        <w:ind w:left="720" w:firstLine="720"/>
        <w:jc w:val="both"/>
      </w:pPr>
    </w:p>
    <w:p w14:paraId="30A7FD11" w14:textId="77777777" w:rsidR="00C8328F" w:rsidRDefault="005F6DE1" w:rsidP="005F6DE1">
      <w:pPr>
        <w:pStyle w:val="NormalWeb"/>
        <w:numPr>
          <w:ilvl w:val="0"/>
          <w:numId w:val="21"/>
        </w:numPr>
        <w:shd w:val="clear" w:color="auto" w:fill="FFFFFF"/>
        <w:jc w:val="both"/>
        <w:rPr>
          <w:b/>
        </w:rPr>
      </w:pPr>
      <w:r w:rsidRPr="005F6DE1">
        <w:rPr>
          <w:b/>
        </w:rPr>
        <w:t>GitStats:</w:t>
      </w:r>
    </w:p>
    <w:p w14:paraId="78A78A17" w14:textId="77777777" w:rsidR="005F6DE1" w:rsidRDefault="005F6DE1" w:rsidP="005F6DE1">
      <w:pPr>
        <w:pStyle w:val="NormalWeb"/>
        <w:numPr>
          <w:ilvl w:val="0"/>
          <w:numId w:val="11"/>
        </w:numPr>
        <w:shd w:val="clear" w:color="auto" w:fill="FFFFFF"/>
        <w:jc w:val="both"/>
        <w:rPr>
          <w:b/>
        </w:rPr>
      </w:pPr>
      <w:r>
        <w:rPr>
          <w:b/>
        </w:rPr>
        <w:t>Definition</w:t>
      </w:r>
    </w:p>
    <w:p w14:paraId="5EF2C508" w14:textId="672A622D" w:rsidR="005F6DE1" w:rsidRPr="00831B3A" w:rsidRDefault="005F6DE1" w:rsidP="00831B3A">
      <w:pPr>
        <w:pStyle w:val="ListParagraph"/>
        <w:spacing w:line="240" w:lineRule="auto"/>
        <w:ind w:left="1440"/>
        <w:jc w:val="both"/>
        <w:rPr>
          <w:rFonts w:ascii="Times New Roman" w:hAnsi="Times New Roman" w:cs="Times New Roman"/>
          <w:sz w:val="24"/>
          <w:szCs w:val="24"/>
        </w:rPr>
      </w:pPr>
      <w:r w:rsidRPr="005F6DE1">
        <w:rPr>
          <w:rFonts w:ascii="Times New Roman" w:hAnsi="Times New Roman" w:cs="Times New Roman"/>
          <w:sz w:val="24"/>
          <w:szCs w:val="24"/>
        </w:rPr>
        <w:t xml:space="preserve">It is a statistics generator for </w:t>
      </w:r>
      <w:proofErr w:type="spellStart"/>
      <w:r w:rsidRPr="005F6DE1">
        <w:rPr>
          <w:rFonts w:ascii="Times New Roman" w:hAnsi="Times New Roman" w:cs="Times New Roman"/>
          <w:sz w:val="24"/>
          <w:szCs w:val="24"/>
        </w:rPr>
        <w:t>git</w:t>
      </w:r>
      <w:proofErr w:type="spellEnd"/>
      <w:r w:rsidRPr="005F6DE1">
        <w:rPr>
          <w:rFonts w:ascii="Times New Roman" w:hAnsi="Times New Roman" w:cs="Times New Roman"/>
          <w:sz w:val="24"/>
          <w:szCs w:val="24"/>
        </w:rPr>
        <w:t xml:space="preserve"> (a distributed revision control system) repositories. It examines the repository and produces some interesting statistics from the history of it. Currently HTML is the only output format.</w:t>
      </w:r>
    </w:p>
    <w:p w14:paraId="3AF44694" w14:textId="77777777" w:rsidR="005F6DE1" w:rsidRDefault="005F6DE1" w:rsidP="005F6DE1">
      <w:pPr>
        <w:pStyle w:val="NormalWeb"/>
        <w:numPr>
          <w:ilvl w:val="0"/>
          <w:numId w:val="11"/>
        </w:numPr>
        <w:shd w:val="clear" w:color="auto" w:fill="FFFFFF"/>
        <w:jc w:val="both"/>
        <w:rPr>
          <w:b/>
        </w:rPr>
      </w:pPr>
      <w:r>
        <w:rPr>
          <w:b/>
        </w:rPr>
        <w:t>Participants</w:t>
      </w:r>
    </w:p>
    <w:p w14:paraId="11F6F286" w14:textId="3F7320E4" w:rsidR="0017492D" w:rsidRPr="0017492D" w:rsidRDefault="677AC368" w:rsidP="677AC368">
      <w:pPr>
        <w:pStyle w:val="NormalWeb"/>
        <w:numPr>
          <w:ilvl w:val="0"/>
          <w:numId w:val="27"/>
        </w:numPr>
        <w:shd w:val="clear" w:color="auto" w:fill="FFFFFF" w:themeFill="background1"/>
        <w:jc w:val="both"/>
      </w:pPr>
      <w:r>
        <w:t xml:space="preserve">Sayali Pendharkar </w:t>
      </w:r>
    </w:p>
    <w:p w14:paraId="534012C1" w14:textId="26FBF030" w:rsidR="677AC368" w:rsidRDefault="677AC368" w:rsidP="677AC368">
      <w:pPr>
        <w:pStyle w:val="NormalWeb"/>
        <w:numPr>
          <w:ilvl w:val="0"/>
          <w:numId w:val="27"/>
        </w:numPr>
        <w:shd w:val="clear" w:color="auto" w:fill="FFFFFF" w:themeFill="background1"/>
        <w:jc w:val="both"/>
      </w:pPr>
      <w:r>
        <w:t>Sanjay Kalla</w:t>
      </w:r>
    </w:p>
    <w:p w14:paraId="15F6E17C" w14:textId="77777777" w:rsidR="005F6DE1" w:rsidRDefault="005F6DE1" w:rsidP="005F6DE1">
      <w:pPr>
        <w:pStyle w:val="NormalWeb"/>
        <w:numPr>
          <w:ilvl w:val="0"/>
          <w:numId w:val="11"/>
        </w:numPr>
        <w:shd w:val="clear" w:color="auto" w:fill="FFFFFF"/>
        <w:jc w:val="both"/>
        <w:rPr>
          <w:b/>
        </w:rPr>
      </w:pPr>
      <w:r>
        <w:rPr>
          <w:b/>
        </w:rPr>
        <w:t>Methodology</w:t>
      </w:r>
    </w:p>
    <w:p w14:paraId="26C3C918" w14:textId="77777777" w:rsidR="0017492D" w:rsidRPr="0017492D" w:rsidRDefault="0017492D" w:rsidP="0017492D">
      <w:pPr>
        <w:pStyle w:val="NormalWeb"/>
        <w:shd w:val="clear" w:color="auto" w:fill="FFFFFF"/>
        <w:ind w:left="1440"/>
        <w:jc w:val="both"/>
      </w:pPr>
      <w:r>
        <w:t>After executing the tool, the output is generated in a web browser.</w:t>
      </w:r>
      <w:r w:rsidR="00485BBA">
        <w:t xml:space="preserve"> The reports generated are based on the criteria of activities performed, authors, lines of code changed etc.</w:t>
      </w:r>
    </w:p>
    <w:p w14:paraId="1308EEA6" w14:textId="0D07912C" w:rsidR="00D345D0" w:rsidRDefault="677AC368" w:rsidP="677AC368">
      <w:pPr>
        <w:pStyle w:val="NormalWeb"/>
        <w:numPr>
          <w:ilvl w:val="0"/>
          <w:numId w:val="11"/>
        </w:numPr>
        <w:shd w:val="clear" w:color="auto" w:fill="FFFFFF" w:themeFill="background1"/>
        <w:jc w:val="both"/>
        <w:rPr>
          <w:b/>
          <w:bCs/>
        </w:rPr>
      </w:pPr>
      <w:r w:rsidRPr="677AC368">
        <w:rPr>
          <w:b/>
          <w:bCs/>
        </w:rPr>
        <w:t>Results</w:t>
      </w:r>
    </w:p>
    <w:p w14:paraId="639F3220" w14:textId="353CD0F7" w:rsidR="00485BBA" w:rsidRPr="00831B3A" w:rsidRDefault="00485BBA" w:rsidP="677AC368">
      <w:pPr>
        <w:pStyle w:val="NormalWeb"/>
        <w:shd w:val="clear" w:color="auto" w:fill="FFFFFF" w:themeFill="background1"/>
        <w:ind w:left="1440"/>
        <w:jc w:val="both"/>
      </w:pPr>
      <w:r w:rsidRPr="00831B3A">
        <w:rPr>
          <w:bCs/>
        </w:rPr>
        <w:t xml:space="preserve">The reports were generated in 7 seconds. There were a total </w:t>
      </w:r>
      <w:r w:rsidR="677AC368" w:rsidRPr="00831B3A">
        <w:rPr>
          <w:bCs/>
        </w:rPr>
        <w:t xml:space="preserve">4394 commits, 4.3 commits per day. Among 111 authors involved, there were 39.6 commits per author. </w:t>
      </w:r>
      <w:r w:rsidR="00831B3A">
        <w:rPr>
          <w:bCs/>
        </w:rPr>
        <w:t>Maximum</w:t>
      </w:r>
      <w:r w:rsidR="677AC368" w:rsidRPr="00831B3A">
        <w:rPr>
          <w:bCs/>
        </w:rPr>
        <w:t xml:space="preserve"> commits were made during the </w:t>
      </w:r>
      <w:r w:rsidR="00831B3A">
        <w:rPr>
          <w:bCs/>
        </w:rPr>
        <w:t>mid-</w:t>
      </w:r>
      <w:r w:rsidR="677AC368" w:rsidRPr="00831B3A">
        <w:rPr>
          <w:bCs/>
        </w:rPr>
        <w:t>week. The app</w:t>
      </w:r>
      <w:r w:rsidR="00831B3A">
        <w:rPr>
          <w:bCs/>
        </w:rPr>
        <w:t>lication</w:t>
      </w:r>
      <w:r w:rsidR="677AC368" w:rsidRPr="00831B3A">
        <w:rPr>
          <w:bCs/>
        </w:rPr>
        <w:t xml:space="preserve"> was mostly developed during 2010-2012.</w:t>
      </w:r>
      <w:r w:rsidR="00831B3A">
        <w:rPr>
          <w:bCs/>
        </w:rPr>
        <w:t xml:space="preserve"> </w:t>
      </w:r>
      <w:r w:rsidR="677AC368" w:rsidRPr="00831B3A">
        <w:rPr>
          <w:bCs/>
        </w:rPr>
        <w:t xml:space="preserve">Time slots </w:t>
      </w:r>
      <w:r w:rsidR="00831B3A">
        <w:rPr>
          <w:bCs/>
        </w:rPr>
        <w:t xml:space="preserve">where </w:t>
      </w:r>
      <w:r w:rsidR="677AC368" w:rsidRPr="00831B3A">
        <w:rPr>
          <w:bCs/>
        </w:rPr>
        <w:t>max</w:t>
      </w:r>
      <w:r w:rsidR="00831B3A">
        <w:rPr>
          <w:bCs/>
        </w:rPr>
        <w:t xml:space="preserve">imum commit history is seen are between 23.00 </w:t>
      </w:r>
      <w:proofErr w:type="spellStart"/>
      <w:r w:rsidR="00831B3A">
        <w:rPr>
          <w:bCs/>
        </w:rPr>
        <w:t>hrs</w:t>
      </w:r>
      <w:proofErr w:type="spellEnd"/>
      <w:r w:rsidR="00831B3A">
        <w:rPr>
          <w:bCs/>
        </w:rPr>
        <w:t xml:space="preserve"> to 6.00 hrs.</w:t>
      </w:r>
    </w:p>
    <w:p w14:paraId="5FF21CFE" w14:textId="269DD10C" w:rsidR="00485BBA" w:rsidRDefault="00831B3A" w:rsidP="677AC368">
      <w:pPr>
        <w:pStyle w:val="NormalWeb"/>
        <w:shd w:val="clear" w:color="auto" w:fill="FFFFFF" w:themeFill="background1"/>
        <w:ind w:left="1440"/>
        <w:jc w:val="both"/>
      </w:pPr>
      <w:r>
        <w:rPr>
          <w:bCs/>
        </w:rPr>
        <w:t>T</w:t>
      </w:r>
      <w:r w:rsidR="677AC368" w:rsidRPr="00831B3A">
        <w:rPr>
          <w:bCs/>
        </w:rPr>
        <w:t>otal lines of code c</w:t>
      </w:r>
      <w:r>
        <w:rPr>
          <w:bCs/>
        </w:rPr>
        <w:t xml:space="preserve">ommitted is approximately </w:t>
      </w:r>
      <w:r w:rsidR="677AC368" w:rsidRPr="00831B3A">
        <w:rPr>
          <w:bCs/>
        </w:rPr>
        <w:t>64312 and 1024 files</w:t>
      </w:r>
      <w:r>
        <w:rPr>
          <w:bCs/>
        </w:rPr>
        <w:t xml:space="preserve"> were committed, most of which were R</w:t>
      </w:r>
      <w:r w:rsidR="677AC368" w:rsidRPr="00831B3A">
        <w:rPr>
          <w:bCs/>
        </w:rPr>
        <w:t>uby files</w:t>
      </w:r>
      <w:r>
        <w:rPr>
          <w:bCs/>
        </w:rPr>
        <w:t xml:space="preserve"> (.</w:t>
      </w:r>
      <w:proofErr w:type="spellStart"/>
      <w:r>
        <w:rPr>
          <w:bCs/>
        </w:rPr>
        <w:t>rb</w:t>
      </w:r>
      <w:proofErr w:type="spellEnd"/>
      <w:r>
        <w:rPr>
          <w:bCs/>
        </w:rPr>
        <w:t>)</w:t>
      </w:r>
      <w:r w:rsidR="677AC368" w:rsidRPr="00831B3A">
        <w:rPr>
          <w:bCs/>
        </w:rPr>
        <w:t xml:space="preserve"> followed by </w:t>
      </w:r>
      <w:proofErr w:type="spellStart"/>
      <w:r w:rsidR="677AC368" w:rsidRPr="00831B3A">
        <w:rPr>
          <w:bCs/>
        </w:rPr>
        <w:t>haml</w:t>
      </w:r>
      <w:proofErr w:type="spellEnd"/>
      <w:r w:rsidR="677AC368" w:rsidRPr="00831B3A">
        <w:rPr>
          <w:bCs/>
        </w:rPr>
        <w:t xml:space="preserve">, </w:t>
      </w:r>
      <w:proofErr w:type="spellStart"/>
      <w:r w:rsidR="677AC368" w:rsidRPr="00831B3A">
        <w:rPr>
          <w:bCs/>
        </w:rPr>
        <w:t>js</w:t>
      </w:r>
      <w:proofErr w:type="spellEnd"/>
      <w:r w:rsidR="677AC368" w:rsidRPr="00831B3A">
        <w:rPr>
          <w:bCs/>
        </w:rPr>
        <w:t xml:space="preserve">, </w:t>
      </w:r>
      <w:proofErr w:type="spellStart"/>
      <w:r w:rsidR="677AC368" w:rsidRPr="00831B3A">
        <w:rPr>
          <w:bCs/>
        </w:rPr>
        <w:t>yml</w:t>
      </w:r>
      <w:proofErr w:type="spellEnd"/>
      <w:r w:rsidR="677AC368" w:rsidRPr="00831B3A">
        <w:rPr>
          <w:bCs/>
        </w:rPr>
        <w:t xml:space="preserve"> and coffee</w:t>
      </w:r>
      <w:r>
        <w:rPr>
          <w:bCs/>
        </w:rPr>
        <w:t xml:space="preserve">. Maximum </w:t>
      </w:r>
      <w:r w:rsidR="677AC368" w:rsidRPr="00831B3A">
        <w:rPr>
          <w:bCs/>
        </w:rPr>
        <w:t xml:space="preserve">commits by </w:t>
      </w:r>
      <w:r w:rsidR="677AC368" w:rsidRPr="00831B3A">
        <w:t xml:space="preserve">Mike </w:t>
      </w:r>
      <w:proofErr w:type="spellStart"/>
      <w:r w:rsidR="677AC368" w:rsidRPr="00831B3A">
        <w:t>Dvorkin</w:t>
      </w:r>
      <w:proofErr w:type="spellEnd"/>
      <w:r>
        <w:t>.</w:t>
      </w:r>
    </w:p>
    <w:p w14:paraId="661E6148" w14:textId="77777777" w:rsidR="00485BBA" w:rsidRDefault="00485BBA" w:rsidP="677AC368">
      <w:pPr>
        <w:pStyle w:val="NormalWeb"/>
        <w:shd w:val="clear" w:color="auto" w:fill="FFFFFF" w:themeFill="background1"/>
        <w:ind w:left="1440"/>
        <w:jc w:val="both"/>
      </w:pPr>
      <w:r>
        <w:t xml:space="preserve">After executing the tool, the report is generated in the web browser. The results can be found in the Test Support folder under the folder </w:t>
      </w:r>
      <w:proofErr w:type="spellStart"/>
      <w:r>
        <w:t>gitstats</w:t>
      </w:r>
      <w:proofErr w:type="spellEnd"/>
      <w:r>
        <w:t>.</w:t>
      </w:r>
    </w:p>
    <w:p w14:paraId="5CAE267B" w14:textId="05417636" w:rsidR="0017492D" w:rsidRDefault="677AC368" w:rsidP="677AC368">
      <w:pPr>
        <w:pStyle w:val="NormalWeb"/>
        <w:shd w:val="clear" w:color="auto" w:fill="FFFFFF" w:themeFill="background1"/>
        <w:ind w:left="1440"/>
        <w:jc w:val="both"/>
      </w:pPr>
      <w:r>
        <w:t>Installation and Usage of the tool is mentioned in detailed in ‘Installation_Usage_Instructions’ file in the Tool Support folder of the repository.</w:t>
      </w:r>
    </w:p>
    <w:p w14:paraId="0F69906E" w14:textId="77777777" w:rsidR="00831B3A" w:rsidRDefault="00831B3A" w:rsidP="677AC368">
      <w:pPr>
        <w:pStyle w:val="NormalWeb"/>
        <w:shd w:val="clear" w:color="auto" w:fill="FFFFFF" w:themeFill="background1"/>
        <w:ind w:left="1440"/>
        <w:jc w:val="both"/>
      </w:pPr>
    </w:p>
    <w:p w14:paraId="5FD681FC" w14:textId="77777777" w:rsidR="00831B3A" w:rsidRDefault="00831B3A" w:rsidP="677AC368">
      <w:pPr>
        <w:pStyle w:val="NormalWeb"/>
        <w:shd w:val="clear" w:color="auto" w:fill="FFFFFF" w:themeFill="background1"/>
        <w:ind w:left="1440"/>
        <w:jc w:val="both"/>
      </w:pPr>
    </w:p>
    <w:p w14:paraId="04002C61" w14:textId="496B8AFA" w:rsidR="677AC368" w:rsidRDefault="677AC368" w:rsidP="677AC368">
      <w:pPr>
        <w:pStyle w:val="NormalWeb"/>
        <w:numPr>
          <w:ilvl w:val="0"/>
          <w:numId w:val="11"/>
        </w:numPr>
        <w:shd w:val="clear" w:color="auto" w:fill="FFFFFF" w:themeFill="background1"/>
        <w:jc w:val="both"/>
        <w:rPr>
          <w:rFonts w:asciiTheme="minorHAnsi" w:eastAsiaTheme="minorEastAsia" w:hAnsiTheme="minorHAnsi" w:cstheme="minorBidi"/>
        </w:rPr>
      </w:pPr>
      <w:r w:rsidRPr="677AC368">
        <w:rPr>
          <w:b/>
          <w:bCs/>
        </w:rPr>
        <w:t>Reflection from lessons learned</w:t>
      </w:r>
    </w:p>
    <w:p w14:paraId="16CD2723" w14:textId="082EEB6D" w:rsidR="00DF7D5B" w:rsidRPr="00831B3A" w:rsidRDefault="677AC368" w:rsidP="677AC368">
      <w:pPr>
        <w:spacing w:line="240" w:lineRule="auto"/>
        <w:ind w:left="1440"/>
        <w:jc w:val="both"/>
        <w:rPr>
          <w:rFonts w:ascii="Times New Roman" w:hAnsi="Times New Roman" w:cs="Times New Roman"/>
          <w:sz w:val="24"/>
          <w:szCs w:val="24"/>
        </w:rPr>
      </w:pPr>
      <w:r w:rsidRPr="00831B3A">
        <w:rPr>
          <w:rFonts w:ascii="Times New Roman" w:hAnsi="Times New Roman" w:cs="Times New Roman"/>
          <w:bCs/>
          <w:sz w:val="24"/>
          <w:szCs w:val="24"/>
        </w:rPr>
        <w:t xml:space="preserve">Considering the time slots and different geographical positions of the collaborators of the code we got to understand the complexity of </w:t>
      </w:r>
      <w:r w:rsidR="00831B3A" w:rsidRPr="00831B3A">
        <w:rPr>
          <w:rFonts w:ascii="Times New Roman" w:hAnsi="Times New Roman" w:cs="Times New Roman"/>
          <w:bCs/>
          <w:sz w:val="24"/>
          <w:szCs w:val="24"/>
        </w:rPr>
        <w:t>globalizing</w:t>
      </w:r>
      <w:r w:rsidRPr="00831B3A">
        <w:rPr>
          <w:rFonts w:ascii="Times New Roman" w:hAnsi="Times New Roman" w:cs="Times New Roman"/>
          <w:bCs/>
          <w:sz w:val="24"/>
          <w:szCs w:val="24"/>
        </w:rPr>
        <w:t xml:space="preserve"> software engineering some of challenges included:</w:t>
      </w:r>
    </w:p>
    <w:p w14:paraId="2456B0DB" w14:textId="380D0F5A" w:rsidR="00DF7D5B" w:rsidRPr="00831B3A" w:rsidRDefault="677AC368" w:rsidP="677AC368">
      <w:pPr>
        <w:pStyle w:val="ListParagraph"/>
        <w:numPr>
          <w:ilvl w:val="2"/>
          <w:numId w:val="2"/>
        </w:numPr>
        <w:spacing w:line="240" w:lineRule="auto"/>
        <w:jc w:val="both"/>
        <w:rPr>
          <w:rFonts w:ascii="Times New Roman" w:eastAsiaTheme="minorEastAsia" w:hAnsi="Times New Roman" w:cs="Times New Roman"/>
          <w:sz w:val="24"/>
          <w:szCs w:val="24"/>
        </w:rPr>
      </w:pPr>
      <w:r w:rsidRPr="00831B3A">
        <w:rPr>
          <w:rFonts w:ascii="Times New Roman" w:hAnsi="Times New Roman" w:cs="Times New Roman"/>
          <w:bCs/>
          <w:sz w:val="24"/>
          <w:szCs w:val="24"/>
        </w:rPr>
        <w:t>The communication due to different geographical locations.</w:t>
      </w:r>
    </w:p>
    <w:p w14:paraId="1E12E38E" w14:textId="40E9179A" w:rsidR="00DF7D5B" w:rsidRPr="00831B3A" w:rsidRDefault="00831B3A" w:rsidP="677AC368">
      <w:pPr>
        <w:pStyle w:val="ListParagraph"/>
        <w:numPr>
          <w:ilvl w:val="2"/>
          <w:numId w:val="2"/>
        </w:numPr>
        <w:spacing w:line="240" w:lineRule="auto"/>
        <w:jc w:val="both"/>
        <w:rPr>
          <w:rFonts w:ascii="Times New Roman" w:eastAsiaTheme="minorEastAsia" w:hAnsi="Times New Roman" w:cs="Times New Roman"/>
          <w:sz w:val="24"/>
          <w:szCs w:val="24"/>
        </w:rPr>
      </w:pPr>
      <w:r>
        <w:rPr>
          <w:rFonts w:ascii="Times New Roman" w:hAnsi="Times New Roman" w:cs="Times New Roman"/>
          <w:bCs/>
          <w:sz w:val="24"/>
          <w:szCs w:val="24"/>
        </w:rPr>
        <w:t>T</w:t>
      </w:r>
      <w:r w:rsidR="677AC368" w:rsidRPr="00831B3A">
        <w:rPr>
          <w:rFonts w:ascii="Times New Roman" w:hAnsi="Times New Roman" w:cs="Times New Roman"/>
          <w:bCs/>
          <w:sz w:val="24"/>
          <w:szCs w:val="24"/>
        </w:rPr>
        <w:t xml:space="preserve">esting and </w:t>
      </w:r>
      <w:r w:rsidRPr="00831B3A">
        <w:rPr>
          <w:rFonts w:ascii="Times New Roman" w:hAnsi="Times New Roman" w:cs="Times New Roman"/>
          <w:bCs/>
          <w:sz w:val="24"/>
          <w:szCs w:val="24"/>
        </w:rPr>
        <w:t>maintenance</w:t>
      </w:r>
      <w:r>
        <w:rPr>
          <w:rFonts w:ascii="Times New Roman" w:hAnsi="Times New Roman" w:cs="Times New Roman"/>
          <w:bCs/>
          <w:sz w:val="24"/>
          <w:szCs w:val="24"/>
        </w:rPr>
        <w:t>.</w:t>
      </w:r>
    </w:p>
    <w:p w14:paraId="06BE9A5D" w14:textId="1D421671" w:rsidR="00DF7D5B" w:rsidRPr="00831B3A" w:rsidRDefault="677AC368" w:rsidP="677AC368">
      <w:pPr>
        <w:spacing w:line="240" w:lineRule="auto"/>
        <w:ind w:left="1440"/>
        <w:jc w:val="both"/>
        <w:rPr>
          <w:rFonts w:ascii="Times New Roman" w:hAnsi="Times New Roman" w:cs="Times New Roman"/>
          <w:sz w:val="24"/>
          <w:szCs w:val="24"/>
        </w:rPr>
      </w:pPr>
      <w:r w:rsidRPr="00831B3A">
        <w:rPr>
          <w:rFonts w:ascii="Times New Roman" w:hAnsi="Times New Roman" w:cs="Times New Roman"/>
          <w:bCs/>
          <w:sz w:val="24"/>
          <w:szCs w:val="24"/>
        </w:rPr>
        <w:t xml:space="preserve">However, as a part of our learning we also got to know the </w:t>
      </w:r>
      <w:r w:rsidR="00831B3A" w:rsidRPr="00831B3A">
        <w:rPr>
          <w:rFonts w:ascii="Times New Roman" w:hAnsi="Times New Roman" w:cs="Times New Roman"/>
          <w:bCs/>
          <w:sz w:val="24"/>
          <w:szCs w:val="24"/>
        </w:rPr>
        <w:t>assets</w:t>
      </w:r>
      <w:r w:rsidRPr="00831B3A">
        <w:rPr>
          <w:rFonts w:ascii="Times New Roman" w:hAnsi="Times New Roman" w:cs="Times New Roman"/>
          <w:bCs/>
          <w:sz w:val="24"/>
          <w:szCs w:val="24"/>
        </w:rPr>
        <w:t xml:space="preserve"> of being </w:t>
      </w:r>
      <w:r w:rsidR="00831B3A" w:rsidRPr="00831B3A">
        <w:rPr>
          <w:rFonts w:ascii="Times New Roman" w:hAnsi="Times New Roman" w:cs="Times New Roman"/>
          <w:bCs/>
          <w:sz w:val="24"/>
          <w:szCs w:val="24"/>
        </w:rPr>
        <w:t>globalized</w:t>
      </w:r>
      <w:r w:rsidRPr="00831B3A">
        <w:rPr>
          <w:rFonts w:ascii="Times New Roman" w:hAnsi="Times New Roman" w:cs="Times New Roman"/>
          <w:bCs/>
          <w:sz w:val="24"/>
          <w:szCs w:val="24"/>
        </w:rPr>
        <w:t xml:space="preserve"> which were:</w:t>
      </w:r>
    </w:p>
    <w:p w14:paraId="679BA166" w14:textId="30ADEFDF" w:rsidR="00DF7D5B" w:rsidRPr="00831B3A" w:rsidRDefault="677AC368" w:rsidP="677AC368">
      <w:pPr>
        <w:pStyle w:val="ListParagraph"/>
        <w:numPr>
          <w:ilvl w:val="2"/>
          <w:numId w:val="1"/>
        </w:numPr>
        <w:spacing w:line="240" w:lineRule="auto"/>
        <w:jc w:val="both"/>
        <w:rPr>
          <w:rFonts w:ascii="Times New Roman" w:eastAsiaTheme="minorEastAsia" w:hAnsi="Times New Roman" w:cs="Times New Roman"/>
          <w:sz w:val="24"/>
          <w:szCs w:val="24"/>
        </w:rPr>
      </w:pPr>
      <w:r w:rsidRPr="00831B3A">
        <w:rPr>
          <w:rFonts w:ascii="Times New Roman" w:hAnsi="Times New Roman" w:cs="Times New Roman"/>
          <w:bCs/>
          <w:sz w:val="24"/>
          <w:szCs w:val="24"/>
        </w:rPr>
        <w:t>Access to more resources at affordable costs</w:t>
      </w:r>
    </w:p>
    <w:p w14:paraId="138CE276" w14:textId="61AAA277" w:rsidR="00DF7D5B" w:rsidRPr="00831B3A" w:rsidRDefault="677AC368" w:rsidP="677AC368">
      <w:pPr>
        <w:pStyle w:val="ListParagraph"/>
        <w:numPr>
          <w:ilvl w:val="2"/>
          <w:numId w:val="1"/>
        </w:numPr>
        <w:spacing w:line="240" w:lineRule="auto"/>
        <w:jc w:val="both"/>
        <w:rPr>
          <w:rFonts w:ascii="Times New Roman" w:eastAsiaTheme="minorEastAsia" w:hAnsi="Times New Roman" w:cs="Times New Roman"/>
          <w:sz w:val="24"/>
          <w:szCs w:val="24"/>
        </w:rPr>
      </w:pPr>
      <w:r w:rsidRPr="00831B3A">
        <w:rPr>
          <w:rFonts w:ascii="Times New Roman" w:hAnsi="Times New Roman" w:cs="Times New Roman"/>
          <w:bCs/>
          <w:sz w:val="24"/>
          <w:szCs w:val="24"/>
        </w:rPr>
        <w:t>Knowledge sharing</w:t>
      </w:r>
    </w:p>
    <w:p w14:paraId="07727920" w14:textId="01116369" w:rsidR="00DF7D5B" w:rsidRPr="00831B3A" w:rsidRDefault="677AC368" w:rsidP="677AC368">
      <w:pPr>
        <w:pStyle w:val="ListParagraph"/>
        <w:numPr>
          <w:ilvl w:val="2"/>
          <w:numId w:val="1"/>
        </w:numPr>
        <w:spacing w:line="240" w:lineRule="auto"/>
        <w:jc w:val="both"/>
        <w:rPr>
          <w:rFonts w:ascii="Times New Roman" w:eastAsiaTheme="minorEastAsia" w:hAnsi="Times New Roman" w:cs="Times New Roman"/>
          <w:sz w:val="24"/>
          <w:szCs w:val="24"/>
        </w:rPr>
      </w:pPr>
      <w:r w:rsidRPr="00831B3A">
        <w:rPr>
          <w:rFonts w:ascii="Times New Roman" w:hAnsi="Times New Roman" w:cs="Times New Roman"/>
          <w:bCs/>
          <w:sz w:val="24"/>
          <w:szCs w:val="24"/>
        </w:rPr>
        <w:t>Shorter lifecycle.</w:t>
      </w:r>
    </w:p>
    <w:p w14:paraId="40CA689A" w14:textId="35D8BBD1" w:rsidR="00DF7D5B" w:rsidRDefault="677AC368" w:rsidP="677AC368">
      <w:pPr>
        <w:spacing w:line="240" w:lineRule="auto"/>
        <w:ind w:left="1440"/>
        <w:jc w:val="both"/>
        <w:rPr>
          <w:rFonts w:ascii="Times New Roman" w:hAnsi="Times New Roman" w:cs="Times New Roman"/>
          <w:bCs/>
          <w:sz w:val="24"/>
          <w:szCs w:val="24"/>
        </w:rPr>
      </w:pPr>
      <w:r w:rsidRPr="00831B3A">
        <w:rPr>
          <w:rFonts w:ascii="Times New Roman" w:hAnsi="Times New Roman" w:cs="Times New Roman"/>
          <w:bCs/>
          <w:sz w:val="24"/>
          <w:szCs w:val="24"/>
        </w:rPr>
        <w:t xml:space="preserve">These were the key learnings out of this </w:t>
      </w:r>
      <w:commentRangeStart w:id="6"/>
      <w:r w:rsidRPr="00831B3A">
        <w:rPr>
          <w:rFonts w:ascii="Times New Roman" w:hAnsi="Times New Roman" w:cs="Times New Roman"/>
          <w:bCs/>
          <w:sz w:val="24"/>
          <w:szCs w:val="24"/>
        </w:rPr>
        <w:t>project</w:t>
      </w:r>
      <w:commentRangeEnd w:id="6"/>
      <w:r w:rsidR="00DD1361">
        <w:rPr>
          <w:rStyle w:val="CommentReference"/>
        </w:rPr>
        <w:commentReference w:id="6"/>
      </w:r>
      <w:r w:rsidRPr="00831B3A">
        <w:rPr>
          <w:rFonts w:ascii="Times New Roman" w:hAnsi="Times New Roman" w:cs="Times New Roman"/>
          <w:bCs/>
          <w:sz w:val="24"/>
          <w:szCs w:val="24"/>
        </w:rPr>
        <w:t>.</w:t>
      </w:r>
    </w:p>
    <w:p w14:paraId="493B530D" w14:textId="77777777" w:rsidR="00831B3A" w:rsidRDefault="00831B3A" w:rsidP="677AC368">
      <w:pPr>
        <w:spacing w:line="240" w:lineRule="auto"/>
        <w:ind w:left="1440"/>
        <w:jc w:val="both"/>
        <w:rPr>
          <w:rFonts w:ascii="Times New Roman" w:hAnsi="Times New Roman" w:cs="Times New Roman"/>
          <w:bCs/>
          <w:sz w:val="24"/>
          <w:szCs w:val="24"/>
        </w:rPr>
      </w:pPr>
    </w:p>
    <w:p w14:paraId="03EDE6FA" w14:textId="77777777" w:rsidR="00831B3A" w:rsidRDefault="00831B3A" w:rsidP="677AC368">
      <w:pPr>
        <w:spacing w:line="240" w:lineRule="auto"/>
        <w:ind w:left="1440"/>
        <w:jc w:val="both"/>
        <w:rPr>
          <w:rFonts w:ascii="Times New Roman" w:hAnsi="Times New Roman" w:cs="Times New Roman"/>
          <w:bCs/>
          <w:sz w:val="24"/>
          <w:szCs w:val="24"/>
        </w:rPr>
      </w:pPr>
    </w:p>
    <w:p w14:paraId="58C2C2B6" w14:textId="77777777" w:rsidR="00831B3A" w:rsidRDefault="00831B3A" w:rsidP="677AC368">
      <w:pPr>
        <w:spacing w:line="240" w:lineRule="auto"/>
        <w:ind w:left="1440"/>
        <w:jc w:val="both"/>
        <w:rPr>
          <w:rFonts w:ascii="Times New Roman" w:hAnsi="Times New Roman" w:cs="Times New Roman"/>
          <w:bCs/>
          <w:sz w:val="24"/>
          <w:szCs w:val="24"/>
        </w:rPr>
      </w:pPr>
    </w:p>
    <w:p w14:paraId="42B49B4E" w14:textId="77777777" w:rsidR="00831B3A" w:rsidRDefault="00831B3A" w:rsidP="677AC368">
      <w:pPr>
        <w:spacing w:line="240" w:lineRule="auto"/>
        <w:ind w:left="1440"/>
        <w:jc w:val="both"/>
        <w:rPr>
          <w:rFonts w:ascii="Times New Roman" w:hAnsi="Times New Roman" w:cs="Times New Roman"/>
          <w:bCs/>
          <w:sz w:val="24"/>
          <w:szCs w:val="24"/>
        </w:rPr>
      </w:pPr>
    </w:p>
    <w:p w14:paraId="25B6DB5A" w14:textId="77777777" w:rsidR="00831B3A" w:rsidRDefault="00831B3A" w:rsidP="677AC368">
      <w:pPr>
        <w:spacing w:line="240" w:lineRule="auto"/>
        <w:ind w:left="1440"/>
        <w:jc w:val="both"/>
        <w:rPr>
          <w:rFonts w:ascii="Times New Roman" w:hAnsi="Times New Roman" w:cs="Times New Roman"/>
          <w:bCs/>
          <w:sz w:val="24"/>
          <w:szCs w:val="24"/>
        </w:rPr>
      </w:pPr>
    </w:p>
    <w:p w14:paraId="7309C144" w14:textId="77777777" w:rsidR="00831B3A" w:rsidRDefault="00831B3A" w:rsidP="677AC368">
      <w:pPr>
        <w:spacing w:line="240" w:lineRule="auto"/>
        <w:ind w:left="1440"/>
        <w:jc w:val="both"/>
        <w:rPr>
          <w:rFonts w:ascii="Times New Roman" w:hAnsi="Times New Roman" w:cs="Times New Roman"/>
          <w:bCs/>
          <w:sz w:val="24"/>
          <w:szCs w:val="24"/>
        </w:rPr>
      </w:pPr>
    </w:p>
    <w:p w14:paraId="58484909" w14:textId="77777777" w:rsidR="00831B3A" w:rsidRDefault="00831B3A" w:rsidP="677AC368">
      <w:pPr>
        <w:spacing w:line="240" w:lineRule="auto"/>
        <w:ind w:left="1440"/>
        <w:jc w:val="both"/>
        <w:rPr>
          <w:rFonts w:ascii="Times New Roman" w:hAnsi="Times New Roman" w:cs="Times New Roman"/>
          <w:bCs/>
          <w:sz w:val="24"/>
          <w:szCs w:val="24"/>
        </w:rPr>
      </w:pPr>
    </w:p>
    <w:p w14:paraId="6826B782" w14:textId="77777777" w:rsidR="00831B3A" w:rsidRDefault="00831B3A" w:rsidP="677AC368">
      <w:pPr>
        <w:spacing w:line="240" w:lineRule="auto"/>
        <w:ind w:left="1440"/>
        <w:jc w:val="both"/>
        <w:rPr>
          <w:rFonts w:ascii="Times New Roman" w:hAnsi="Times New Roman" w:cs="Times New Roman"/>
          <w:bCs/>
          <w:sz w:val="24"/>
          <w:szCs w:val="24"/>
        </w:rPr>
      </w:pPr>
    </w:p>
    <w:p w14:paraId="305ADCE1" w14:textId="77777777" w:rsidR="00831B3A" w:rsidRDefault="00831B3A" w:rsidP="677AC368">
      <w:pPr>
        <w:spacing w:line="240" w:lineRule="auto"/>
        <w:ind w:left="1440"/>
        <w:jc w:val="both"/>
        <w:rPr>
          <w:rFonts w:ascii="Times New Roman" w:hAnsi="Times New Roman" w:cs="Times New Roman"/>
          <w:bCs/>
          <w:sz w:val="24"/>
          <w:szCs w:val="24"/>
        </w:rPr>
      </w:pPr>
    </w:p>
    <w:p w14:paraId="28D877BC" w14:textId="77777777" w:rsidR="00831B3A" w:rsidRDefault="00831B3A" w:rsidP="677AC368">
      <w:pPr>
        <w:spacing w:line="240" w:lineRule="auto"/>
        <w:ind w:left="1440"/>
        <w:jc w:val="both"/>
        <w:rPr>
          <w:rFonts w:ascii="Times New Roman" w:hAnsi="Times New Roman" w:cs="Times New Roman"/>
          <w:bCs/>
          <w:sz w:val="24"/>
          <w:szCs w:val="24"/>
        </w:rPr>
      </w:pPr>
    </w:p>
    <w:p w14:paraId="13763287" w14:textId="77777777" w:rsidR="00831B3A" w:rsidRDefault="00831B3A" w:rsidP="677AC368">
      <w:pPr>
        <w:spacing w:line="240" w:lineRule="auto"/>
        <w:ind w:left="1440"/>
        <w:jc w:val="both"/>
        <w:rPr>
          <w:rFonts w:ascii="Times New Roman" w:hAnsi="Times New Roman" w:cs="Times New Roman"/>
          <w:bCs/>
          <w:sz w:val="24"/>
          <w:szCs w:val="24"/>
        </w:rPr>
      </w:pPr>
    </w:p>
    <w:p w14:paraId="387D269B" w14:textId="77777777" w:rsidR="00831B3A" w:rsidRDefault="00831B3A" w:rsidP="677AC368">
      <w:pPr>
        <w:spacing w:line="240" w:lineRule="auto"/>
        <w:ind w:left="1440"/>
        <w:jc w:val="both"/>
        <w:rPr>
          <w:rFonts w:ascii="Times New Roman" w:hAnsi="Times New Roman" w:cs="Times New Roman"/>
          <w:bCs/>
          <w:sz w:val="24"/>
          <w:szCs w:val="24"/>
        </w:rPr>
      </w:pPr>
    </w:p>
    <w:p w14:paraId="343EDFAD" w14:textId="77777777" w:rsidR="00831B3A" w:rsidRDefault="00831B3A" w:rsidP="677AC368">
      <w:pPr>
        <w:spacing w:line="240" w:lineRule="auto"/>
        <w:ind w:left="1440"/>
        <w:jc w:val="both"/>
        <w:rPr>
          <w:rFonts w:ascii="Times New Roman" w:hAnsi="Times New Roman" w:cs="Times New Roman"/>
          <w:bCs/>
          <w:sz w:val="24"/>
          <w:szCs w:val="24"/>
        </w:rPr>
      </w:pPr>
    </w:p>
    <w:p w14:paraId="6B17C1BE" w14:textId="77777777" w:rsidR="00831B3A" w:rsidRDefault="00831B3A" w:rsidP="677AC368">
      <w:pPr>
        <w:spacing w:line="240" w:lineRule="auto"/>
        <w:ind w:left="1440"/>
        <w:jc w:val="both"/>
        <w:rPr>
          <w:rFonts w:ascii="Times New Roman" w:hAnsi="Times New Roman" w:cs="Times New Roman"/>
          <w:bCs/>
          <w:sz w:val="24"/>
          <w:szCs w:val="24"/>
        </w:rPr>
      </w:pPr>
    </w:p>
    <w:p w14:paraId="09708452" w14:textId="77777777" w:rsidR="00831B3A" w:rsidRDefault="00831B3A" w:rsidP="677AC368">
      <w:pPr>
        <w:spacing w:line="240" w:lineRule="auto"/>
        <w:ind w:left="1440"/>
        <w:jc w:val="both"/>
        <w:rPr>
          <w:rFonts w:ascii="Times New Roman" w:hAnsi="Times New Roman" w:cs="Times New Roman"/>
          <w:bCs/>
          <w:sz w:val="24"/>
          <w:szCs w:val="24"/>
        </w:rPr>
      </w:pPr>
    </w:p>
    <w:p w14:paraId="3C90FFA7" w14:textId="77777777" w:rsidR="00831B3A" w:rsidRDefault="00831B3A" w:rsidP="677AC368">
      <w:pPr>
        <w:spacing w:line="240" w:lineRule="auto"/>
        <w:ind w:left="1440"/>
        <w:jc w:val="both"/>
        <w:rPr>
          <w:rFonts w:ascii="Times New Roman" w:hAnsi="Times New Roman" w:cs="Times New Roman"/>
          <w:bCs/>
          <w:sz w:val="24"/>
          <w:szCs w:val="24"/>
        </w:rPr>
      </w:pPr>
    </w:p>
    <w:p w14:paraId="21AC768C" w14:textId="77777777" w:rsidR="00831B3A" w:rsidRDefault="00831B3A" w:rsidP="677AC368">
      <w:pPr>
        <w:spacing w:line="240" w:lineRule="auto"/>
        <w:ind w:left="1440"/>
        <w:jc w:val="both"/>
        <w:rPr>
          <w:rFonts w:ascii="Times New Roman" w:hAnsi="Times New Roman" w:cs="Times New Roman"/>
          <w:bCs/>
          <w:sz w:val="24"/>
          <w:szCs w:val="24"/>
        </w:rPr>
      </w:pPr>
    </w:p>
    <w:p w14:paraId="704C9A45" w14:textId="77777777" w:rsidR="00831B3A" w:rsidRDefault="00831B3A" w:rsidP="677AC368">
      <w:pPr>
        <w:spacing w:line="240" w:lineRule="auto"/>
        <w:ind w:left="1440"/>
        <w:jc w:val="both"/>
        <w:rPr>
          <w:rFonts w:ascii="Times New Roman" w:hAnsi="Times New Roman" w:cs="Times New Roman"/>
          <w:bCs/>
          <w:sz w:val="24"/>
          <w:szCs w:val="24"/>
        </w:rPr>
      </w:pPr>
    </w:p>
    <w:p w14:paraId="45C738DC" w14:textId="77777777" w:rsidR="00831B3A" w:rsidRDefault="00831B3A" w:rsidP="677AC368">
      <w:pPr>
        <w:spacing w:line="240" w:lineRule="auto"/>
        <w:ind w:left="1440"/>
        <w:jc w:val="both"/>
        <w:rPr>
          <w:rFonts w:ascii="Times New Roman" w:hAnsi="Times New Roman" w:cs="Times New Roman"/>
          <w:bCs/>
          <w:sz w:val="24"/>
          <w:szCs w:val="24"/>
        </w:rPr>
      </w:pPr>
    </w:p>
    <w:p w14:paraId="251ABD89" w14:textId="77777777" w:rsidR="002128F0" w:rsidRDefault="002128F0" w:rsidP="677AC368">
      <w:pPr>
        <w:jc w:val="both"/>
        <w:rPr>
          <w:rFonts w:ascii="Times New Roman" w:eastAsia="Times New Roman" w:hAnsi="Times New Roman" w:cs="Times New Roman"/>
          <w:b/>
          <w:bCs/>
          <w:u w:val="single"/>
        </w:rPr>
      </w:pPr>
    </w:p>
    <w:p w14:paraId="77770D12" w14:textId="144AE820" w:rsidR="677AC368" w:rsidRDefault="677AC368" w:rsidP="677AC368">
      <w:pPr>
        <w:jc w:val="both"/>
      </w:pPr>
      <w:r w:rsidRPr="677AC368">
        <w:rPr>
          <w:rFonts w:ascii="Times New Roman" w:eastAsia="Times New Roman" w:hAnsi="Times New Roman" w:cs="Times New Roman"/>
          <w:b/>
          <w:bCs/>
          <w:u w:val="single"/>
        </w:rPr>
        <w:t>Hardware and Environment Requirements</w:t>
      </w:r>
    </w:p>
    <w:p w14:paraId="475491A0" w14:textId="77777777" w:rsidR="00DF7D5B" w:rsidRDefault="00773366" w:rsidP="00680756">
      <w:pPr>
        <w:spacing w:line="240" w:lineRule="auto"/>
        <w:jc w:val="both"/>
        <w:rPr>
          <w:rFonts w:ascii="Times New Roman" w:hAnsi="Times New Roman" w:cs="Times New Roman"/>
          <w:sz w:val="24"/>
          <w:szCs w:val="24"/>
        </w:rPr>
      </w:pPr>
      <w:r w:rsidRPr="00773366">
        <w:rPr>
          <w:rFonts w:ascii="Times New Roman" w:hAnsi="Times New Roman" w:cs="Times New Roman"/>
          <w:sz w:val="24"/>
          <w:szCs w:val="24"/>
        </w:rPr>
        <w:t xml:space="preserve">The </w:t>
      </w:r>
      <w:r>
        <w:rPr>
          <w:rFonts w:ascii="Times New Roman" w:hAnsi="Times New Roman" w:cs="Times New Roman"/>
          <w:sz w:val="24"/>
          <w:szCs w:val="24"/>
        </w:rPr>
        <w:t>SUT can</w:t>
      </w:r>
      <w:r w:rsidR="00EC23DD">
        <w:rPr>
          <w:rFonts w:ascii="Times New Roman" w:hAnsi="Times New Roman" w:cs="Times New Roman"/>
          <w:sz w:val="24"/>
          <w:szCs w:val="24"/>
        </w:rPr>
        <w:t xml:space="preserve"> be installed on Linux, MAC OS and </w:t>
      </w:r>
      <w:r>
        <w:rPr>
          <w:rFonts w:ascii="Times New Roman" w:hAnsi="Times New Roman" w:cs="Times New Roman"/>
          <w:sz w:val="24"/>
          <w:szCs w:val="24"/>
        </w:rPr>
        <w:t>Windows</w:t>
      </w:r>
      <w:r w:rsidR="00EC23DD">
        <w:rPr>
          <w:rFonts w:ascii="Times New Roman" w:hAnsi="Times New Roman" w:cs="Times New Roman"/>
          <w:sz w:val="24"/>
          <w:szCs w:val="24"/>
        </w:rPr>
        <w:t xml:space="preserve">. </w:t>
      </w:r>
      <w:r w:rsidR="00EC23DD" w:rsidRPr="00EC23DD">
        <w:rPr>
          <w:rFonts w:ascii="Times New Roman" w:hAnsi="Times New Roman" w:cs="Times New Roman"/>
          <w:sz w:val="24"/>
          <w:szCs w:val="24"/>
        </w:rPr>
        <w:t>The master branch is now on Rails 4.2. However, there is a Rails 3.2 branch available if you still need to use it.</w:t>
      </w:r>
    </w:p>
    <w:p w14:paraId="1B2C9096" w14:textId="77777777" w:rsidR="00EC23DD" w:rsidRPr="00EC23DD" w:rsidRDefault="00EC23DD" w:rsidP="00EC23DD">
      <w:pPr>
        <w:spacing w:line="240" w:lineRule="auto"/>
        <w:jc w:val="both"/>
        <w:rPr>
          <w:rFonts w:ascii="Times New Roman" w:hAnsi="Times New Roman" w:cs="Times New Roman"/>
          <w:sz w:val="24"/>
          <w:szCs w:val="24"/>
        </w:rPr>
      </w:pPr>
      <w:r w:rsidRPr="00EC23DD">
        <w:rPr>
          <w:rFonts w:ascii="Times New Roman" w:hAnsi="Times New Roman" w:cs="Times New Roman"/>
          <w:sz w:val="24"/>
          <w:szCs w:val="24"/>
        </w:rPr>
        <w:t>Ruby 2.2 (master branch / rails 4 versions only)</w:t>
      </w:r>
    </w:p>
    <w:p w14:paraId="5BFC2C0C" w14:textId="77777777" w:rsidR="00EC23DD" w:rsidRPr="00773366" w:rsidRDefault="00EC23DD" w:rsidP="00EC23DD">
      <w:pPr>
        <w:spacing w:line="240" w:lineRule="auto"/>
        <w:jc w:val="both"/>
        <w:rPr>
          <w:rFonts w:ascii="Times New Roman" w:hAnsi="Times New Roman" w:cs="Times New Roman"/>
          <w:sz w:val="24"/>
          <w:szCs w:val="24"/>
        </w:rPr>
      </w:pPr>
      <w:r w:rsidRPr="00EC23DD">
        <w:rPr>
          <w:rFonts w:ascii="Times New Roman" w:hAnsi="Times New Roman" w:cs="Times New Roman"/>
          <w:sz w:val="24"/>
          <w:szCs w:val="24"/>
        </w:rPr>
        <w:t>MySQL v4.1.1 or later (v5+ is recommended), SQLite v3.4 or later, or Postgres 8.4.8 or later.</w:t>
      </w:r>
    </w:p>
    <w:p w14:paraId="09081AEC" w14:textId="77777777" w:rsidR="00771793" w:rsidRDefault="00771793" w:rsidP="00680756">
      <w:pPr>
        <w:spacing w:line="240" w:lineRule="auto"/>
        <w:jc w:val="both"/>
        <w:rPr>
          <w:rFonts w:ascii="Times New Roman" w:hAnsi="Times New Roman" w:cs="Times New Roman"/>
          <w:b/>
          <w:sz w:val="24"/>
          <w:szCs w:val="24"/>
          <w:u w:val="single"/>
        </w:rPr>
      </w:pPr>
    </w:p>
    <w:p w14:paraId="50D173AF" w14:textId="77777777" w:rsidR="005A0832" w:rsidRPr="005A0832" w:rsidRDefault="007A5D5C" w:rsidP="00680756">
      <w:pPr>
        <w:spacing w:line="240" w:lineRule="auto"/>
        <w:jc w:val="both"/>
        <w:rPr>
          <w:rFonts w:ascii="Times New Roman" w:hAnsi="Times New Roman" w:cs="Times New Roman"/>
          <w:sz w:val="24"/>
          <w:szCs w:val="24"/>
          <w:u w:val="single"/>
        </w:rPr>
      </w:pPr>
      <w:r>
        <w:rPr>
          <w:rFonts w:ascii="Times New Roman" w:hAnsi="Times New Roman" w:cs="Times New Roman"/>
          <w:b/>
          <w:sz w:val="24"/>
          <w:szCs w:val="24"/>
          <w:u w:val="single"/>
        </w:rPr>
        <w:t>Test Schedule</w:t>
      </w:r>
      <w:r w:rsidR="006E26C7" w:rsidRPr="005A0832">
        <w:rPr>
          <w:rFonts w:ascii="Times New Roman" w:hAnsi="Times New Roman" w:cs="Times New Roman"/>
          <w:b/>
          <w:sz w:val="24"/>
          <w:szCs w:val="24"/>
          <w:u w:val="single"/>
        </w:rPr>
        <w:t>:</w:t>
      </w:r>
      <w:r w:rsidR="006E26C7" w:rsidRPr="005A0832">
        <w:rPr>
          <w:rFonts w:ascii="Times New Roman" w:hAnsi="Times New Roman" w:cs="Times New Roman"/>
          <w:sz w:val="24"/>
          <w:szCs w:val="24"/>
          <w:u w:val="single"/>
        </w:rPr>
        <w:t xml:space="preserve"> </w:t>
      </w:r>
    </w:p>
    <w:p w14:paraId="523BC0DE" w14:textId="77777777" w:rsidR="001A29C6" w:rsidRPr="00356C0D" w:rsidRDefault="006E26C7" w:rsidP="00C8328F">
      <w:pPr>
        <w:spacing w:line="240" w:lineRule="auto"/>
        <w:jc w:val="both"/>
        <w:rPr>
          <w:rFonts w:ascii="Times New Roman" w:hAnsi="Times New Roman" w:cs="Times New Roman"/>
          <w:sz w:val="24"/>
          <w:szCs w:val="24"/>
        </w:rPr>
      </w:pPr>
      <w:r w:rsidRPr="00356C0D">
        <w:rPr>
          <w:rFonts w:ascii="Times New Roman" w:hAnsi="Times New Roman" w:cs="Times New Roman"/>
          <w:sz w:val="24"/>
          <w:szCs w:val="24"/>
        </w:rPr>
        <w:t>Our group has agreed on dividing and managing our goals and setting respective benchmarks in a following manner:</w:t>
      </w:r>
    </w:p>
    <w:p w14:paraId="119439D7" w14:textId="77777777" w:rsidR="006E26C7" w:rsidRDefault="006E26C7" w:rsidP="00C8328F">
      <w:pPr>
        <w:spacing w:after="0" w:line="240" w:lineRule="auto"/>
        <w:jc w:val="both"/>
        <w:rPr>
          <w:rFonts w:ascii="Times New Roman" w:eastAsia="Times New Roman" w:hAnsi="Times New Roman" w:cs="Times New Roman"/>
          <w:color w:val="000000"/>
          <w:sz w:val="24"/>
          <w:szCs w:val="24"/>
        </w:rPr>
      </w:pPr>
      <w:r w:rsidRPr="00356C0D">
        <w:rPr>
          <w:rFonts w:ascii="Times New Roman" w:eastAsia="Times New Roman" w:hAnsi="Times New Roman" w:cs="Times New Roman"/>
          <w:color w:val="000000"/>
          <w:sz w:val="24"/>
          <w:szCs w:val="24"/>
        </w:rPr>
        <w:t>For our first release, we agreed upon running through our code and performing manual inspection for four different modules of our SUT.</w:t>
      </w:r>
    </w:p>
    <w:p w14:paraId="3034F580" w14:textId="77777777" w:rsidR="00D351E5" w:rsidRPr="00356C0D" w:rsidRDefault="00D351E5" w:rsidP="00C8328F">
      <w:pPr>
        <w:spacing w:after="0" w:line="240" w:lineRule="auto"/>
        <w:jc w:val="both"/>
        <w:rPr>
          <w:rFonts w:ascii="Times New Roman" w:eastAsia="Times New Roman" w:hAnsi="Times New Roman" w:cs="Times New Roman"/>
          <w:color w:val="000000"/>
          <w:sz w:val="24"/>
          <w:szCs w:val="24"/>
        </w:rPr>
      </w:pPr>
    </w:p>
    <w:p w14:paraId="5B71F0DC" w14:textId="77777777" w:rsidR="006E26C7" w:rsidRPr="00356C0D" w:rsidRDefault="006E26C7" w:rsidP="00C8328F">
      <w:pPr>
        <w:spacing w:after="0" w:line="240" w:lineRule="auto"/>
        <w:jc w:val="both"/>
        <w:rPr>
          <w:rFonts w:ascii="Times New Roman" w:eastAsia="Times New Roman" w:hAnsi="Times New Roman" w:cs="Times New Roman"/>
          <w:color w:val="000000"/>
          <w:sz w:val="24"/>
          <w:szCs w:val="24"/>
        </w:rPr>
      </w:pPr>
      <w:r w:rsidRPr="00356C0D">
        <w:rPr>
          <w:rFonts w:ascii="Times New Roman" w:eastAsia="Times New Roman" w:hAnsi="Times New Roman" w:cs="Times New Roman"/>
          <w:color w:val="000000"/>
          <w:sz w:val="24"/>
          <w:szCs w:val="24"/>
        </w:rPr>
        <w:t>For our second release, we consented upon doing multiple things</w:t>
      </w:r>
    </w:p>
    <w:p w14:paraId="6EBB133B" w14:textId="77777777" w:rsidR="005A0832" w:rsidRDefault="006E26C7" w:rsidP="00C8328F">
      <w:pPr>
        <w:spacing w:after="0" w:line="240" w:lineRule="auto"/>
        <w:jc w:val="both"/>
        <w:rPr>
          <w:rFonts w:ascii="Times New Roman" w:eastAsia="Times New Roman" w:hAnsi="Times New Roman" w:cs="Times New Roman"/>
          <w:color w:val="000000"/>
          <w:sz w:val="24"/>
          <w:szCs w:val="24"/>
        </w:rPr>
      </w:pPr>
      <w:r w:rsidRPr="00356C0D">
        <w:rPr>
          <w:rFonts w:ascii="Times New Roman" w:eastAsia="Times New Roman" w:hAnsi="Times New Roman" w:cs="Times New Roman"/>
          <w:color w:val="000000"/>
          <w:sz w:val="24"/>
          <w:szCs w:val="24"/>
        </w:rPr>
        <w:t xml:space="preserve">Firstly, comparing </w:t>
      </w:r>
      <w:r w:rsidR="0080166A" w:rsidRPr="00356C0D">
        <w:rPr>
          <w:rFonts w:ascii="Times New Roman" w:eastAsia="Times New Roman" w:hAnsi="Times New Roman" w:cs="Times New Roman"/>
          <w:color w:val="000000"/>
          <w:sz w:val="24"/>
          <w:szCs w:val="24"/>
        </w:rPr>
        <w:t xml:space="preserve">our manual inspection report with </w:t>
      </w:r>
      <w:r w:rsidRPr="00356C0D">
        <w:rPr>
          <w:rFonts w:ascii="Times New Roman" w:eastAsia="Times New Roman" w:hAnsi="Times New Roman" w:cs="Times New Roman"/>
          <w:color w:val="000000"/>
          <w:sz w:val="24"/>
          <w:szCs w:val="24"/>
        </w:rPr>
        <w:t>results obtained after running our code through a static analyzer tool namely Rubocop</w:t>
      </w:r>
      <w:r w:rsidR="0080166A" w:rsidRPr="00356C0D">
        <w:rPr>
          <w:rFonts w:ascii="Times New Roman" w:eastAsia="Times New Roman" w:hAnsi="Times New Roman" w:cs="Times New Roman"/>
          <w:color w:val="000000"/>
          <w:sz w:val="24"/>
          <w:szCs w:val="24"/>
        </w:rPr>
        <w:t xml:space="preserve">. </w:t>
      </w:r>
      <w:r w:rsidRPr="00356C0D">
        <w:rPr>
          <w:rFonts w:ascii="Times New Roman" w:eastAsia="Times New Roman" w:hAnsi="Times New Roman" w:cs="Times New Roman"/>
          <w:color w:val="000000"/>
          <w:sz w:val="24"/>
          <w:szCs w:val="24"/>
        </w:rPr>
        <w:t xml:space="preserve">Secondly, </w:t>
      </w:r>
      <w:r w:rsidR="0080166A" w:rsidRPr="00356C0D">
        <w:rPr>
          <w:rFonts w:ascii="Times New Roman" w:eastAsia="Times New Roman" w:hAnsi="Times New Roman" w:cs="Times New Roman"/>
          <w:color w:val="000000"/>
          <w:sz w:val="24"/>
          <w:szCs w:val="24"/>
        </w:rPr>
        <w:t xml:space="preserve">to find the </w:t>
      </w:r>
      <w:r w:rsidRPr="00356C0D">
        <w:rPr>
          <w:rFonts w:ascii="Times New Roman" w:eastAsia="Times New Roman" w:hAnsi="Times New Roman" w:cs="Times New Roman"/>
          <w:color w:val="000000"/>
          <w:sz w:val="24"/>
          <w:szCs w:val="24"/>
        </w:rPr>
        <w:t>Code coverage</w:t>
      </w:r>
      <w:r w:rsidR="0080166A" w:rsidRPr="00356C0D">
        <w:rPr>
          <w:rFonts w:ascii="Times New Roman" w:eastAsia="Times New Roman" w:hAnsi="Times New Roman" w:cs="Times New Roman"/>
          <w:color w:val="000000"/>
          <w:sz w:val="24"/>
          <w:szCs w:val="24"/>
        </w:rPr>
        <w:t xml:space="preserve"> of the SUT.</w:t>
      </w:r>
    </w:p>
    <w:p w14:paraId="2B3A183A" w14:textId="77777777" w:rsidR="00D351E5" w:rsidRDefault="00D351E5" w:rsidP="00C8328F">
      <w:pPr>
        <w:spacing w:after="0" w:line="240" w:lineRule="auto"/>
        <w:jc w:val="both"/>
        <w:rPr>
          <w:rFonts w:ascii="Times New Roman" w:eastAsia="Times New Roman" w:hAnsi="Times New Roman" w:cs="Times New Roman"/>
          <w:color w:val="000000"/>
          <w:sz w:val="24"/>
          <w:szCs w:val="24"/>
        </w:rPr>
      </w:pPr>
    </w:p>
    <w:p w14:paraId="1B5B4BB9" w14:textId="77777777" w:rsidR="005A0832" w:rsidRDefault="0080166A" w:rsidP="00C8328F">
      <w:pPr>
        <w:spacing w:after="0" w:line="240" w:lineRule="auto"/>
        <w:jc w:val="both"/>
        <w:rPr>
          <w:rFonts w:ascii="Times New Roman" w:eastAsia="Times New Roman" w:hAnsi="Times New Roman" w:cs="Times New Roman"/>
          <w:b/>
          <w:color w:val="000000"/>
          <w:sz w:val="24"/>
          <w:szCs w:val="24"/>
        </w:rPr>
      </w:pPr>
      <w:r w:rsidRPr="00356C0D">
        <w:rPr>
          <w:rFonts w:ascii="Times New Roman" w:eastAsia="Times New Roman" w:hAnsi="Times New Roman" w:cs="Times New Roman"/>
          <w:color w:val="000000"/>
          <w:sz w:val="24"/>
          <w:szCs w:val="24"/>
        </w:rPr>
        <w:t>For our third release, we test</w:t>
      </w:r>
      <w:r w:rsidR="00C8328F">
        <w:rPr>
          <w:rFonts w:ascii="Times New Roman" w:eastAsia="Times New Roman" w:hAnsi="Times New Roman" w:cs="Times New Roman"/>
          <w:color w:val="000000"/>
          <w:sz w:val="24"/>
          <w:szCs w:val="24"/>
        </w:rPr>
        <w:t>ed</w:t>
      </w:r>
      <w:r w:rsidRPr="00356C0D">
        <w:rPr>
          <w:rFonts w:ascii="Times New Roman" w:eastAsia="Times New Roman" w:hAnsi="Times New Roman" w:cs="Times New Roman"/>
          <w:color w:val="000000"/>
          <w:sz w:val="24"/>
          <w:szCs w:val="24"/>
        </w:rPr>
        <w:t xml:space="preserve"> the SUT by automating the web browsers using Selenium</w:t>
      </w:r>
    </w:p>
    <w:p w14:paraId="72025316" w14:textId="77777777" w:rsidR="005E368D" w:rsidRDefault="00C8328F" w:rsidP="00C8328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also run R</w:t>
      </w:r>
      <w:r w:rsidR="00B116C6">
        <w:rPr>
          <w:rFonts w:ascii="Times New Roman" w:eastAsia="Times New Roman" w:hAnsi="Times New Roman" w:cs="Times New Roman"/>
          <w:color w:val="000000"/>
          <w:sz w:val="24"/>
          <w:szCs w:val="24"/>
        </w:rPr>
        <w:t>S</w:t>
      </w:r>
      <w:r w:rsidR="005E368D" w:rsidRPr="005E368D">
        <w:rPr>
          <w:rFonts w:ascii="Times New Roman" w:eastAsia="Times New Roman" w:hAnsi="Times New Roman" w:cs="Times New Roman"/>
          <w:color w:val="000000"/>
          <w:sz w:val="24"/>
          <w:szCs w:val="24"/>
        </w:rPr>
        <w:t>pec test cases for our modules and presenti</w:t>
      </w:r>
      <w:r>
        <w:rPr>
          <w:rFonts w:ascii="Times New Roman" w:eastAsia="Times New Roman" w:hAnsi="Times New Roman" w:cs="Times New Roman"/>
          <w:color w:val="000000"/>
          <w:sz w:val="24"/>
          <w:szCs w:val="24"/>
        </w:rPr>
        <w:t xml:space="preserve">ng highly precise, </w:t>
      </w:r>
      <w:r w:rsidR="005E368D" w:rsidRPr="005E368D">
        <w:rPr>
          <w:rFonts w:ascii="Times New Roman" w:eastAsia="Times New Roman" w:hAnsi="Times New Roman" w:cs="Times New Roman"/>
          <w:color w:val="000000"/>
          <w:sz w:val="24"/>
          <w:szCs w:val="24"/>
        </w:rPr>
        <w:t>informative</w:t>
      </w:r>
      <w:r w:rsidR="005E368D">
        <w:rPr>
          <w:rFonts w:ascii="Times New Roman" w:eastAsia="Times New Roman" w:hAnsi="Times New Roman" w:cs="Times New Roman"/>
          <w:color w:val="000000"/>
          <w:sz w:val="24"/>
          <w:szCs w:val="24"/>
        </w:rPr>
        <w:t xml:space="preserve"> and meaningful</w:t>
      </w:r>
      <w:r w:rsidR="005E368D" w:rsidRPr="005E368D">
        <w:rPr>
          <w:rFonts w:ascii="Times New Roman" w:eastAsia="Times New Roman" w:hAnsi="Times New Roman" w:cs="Times New Roman"/>
          <w:color w:val="000000"/>
          <w:sz w:val="24"/>
          <w:szCs w:val="24"/>
        </w:rPr>
        <w:t xml:space="preserve"> reports for the same</w:t>
      </w:r>
      <w:r w:rsidR="005E368D">
        <w:rPr>
          <w:rFonts w:ascii="Times New Roman" w:eastAsia="Times New Roman" w:hAnsi="Times New Roman" w:cs="Times New Roman"/>
          <w:color w:val="000000"/>
          <w:sz w:val="24"/>
          <w:szCs w:val="24"/>
        </w:rPr>
        <w:t>.</w:t>
      </w:r>
    </w:p>
    <w:p w14:paraId="4AF5066E" w14:textId="77777777" w:rsidR="00D351E5" w:rsidRPr="005E368D" w:rsidRDefault="00D351E5" w:rsidP="00C8328F">
      <w:pPr>
        <w:spacing w:after="0" w:line="240" w:lineRule="auto"/>
        <w:jc w:val="both"/>
        <w:rPr>
          <w:rFonts w:ascii="Times New Roman" w:eastAsia="Times New Roman" w:hAnsi="Times New Roman" w:cs="Times New Roman"/>
          <w:color w:val="000000"/>
          <w:sz w:val="24"/>
          <w:szCs w:val="24"/>
        </w:rPr>
      </w:pPr>
    </w:p>
    <w:p w14:paraId="40DE2286" w14:textId="77777777" w:rsidR="001A29C6" w:rsidRDefault="00C8328F" w:rsidP="00C832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Our final release </w:t>
      </w:r>
      <w:r w:rsidRPr="00356C0D">
        <w:rPr>
          <w:rFonts w:ascii="Times New Roman" w:hAnsi="Times New Roman" w:cs="Times New Roman"/>
          <w:sz w:val="24"/>
          <w:szCs w:val="24"/>
        </w:rPr>
        <w:t>focus</w:t>
      </w:r>
      <w:r>
        <w:rPr>
          <w:rFonts w:ascii="Times New Roman" w:hAnsi="Times New Roman" w:cs="Times New Roman"/>
          <w:sz w:val="24"/>
          <w:szCs w:val="24"/>
        </w:rPr>
        <w:t>ed</w:t>
      </w:r>
      <w:r w:rsidR="0080166A" w:rsidRPr="00356C0D">
        <w:rPr>
          <w:rFonts w:ascii="Times New Roman" w:hAnsi="Times New Roman" w:cs="Times New Roman"/>
          <w:sz w:val="24"/>
          <w:szCs w:val="24"/>
        </w:rPr>
        <w:t xml:space="preserve"> </w:t>
      </w:r>
      <w:r>
        <w:rPr>
          <w:rFonts w:ascii="Times New Roman" w:hAnsi="Times New Roman" w:cs="Times New Roman"/>
          <w:sz w:val="24"/>
          <w:szCs w:val="24"/>
        </w:rPr>
        <w:t xml:space="preserve">mostly </w:t>
      </w:r>
      <w:r w:rsidR="0080166A" w:rsidRPr="00356C0D">
        <w:rPr>
          <w:rFonts w:ascii="Times New Roman" w:hAnsi="Times New Roman" w:cs="Times New Roman"/>
          <w:sz w:val="24"/>
          <w:szCs w:val="24"/>
        </w:rPr>
        <w:t xml:space="preserve">on the Quality Assurance part of our project. The focus </w:t>
      </w:r>
      <w:r>
        <w:rPr>
          <w:rFonts w:ascii="Times New Roman" w:hAnsi="Times New Roman" w:cs="Times New Roman"/>
          <w:sz w:val="24"/>
          <w:szCs w:val="24"/>
        </w:rPr>
        <w:t xml:space="preserve">was </w:t>
      </w:r>
      <w:r w:rsidR="0080166A" w:rsidRPr="00356C0D">
        <w:rPr>
          <w:rFonts w:ascii="Times New Roman" w:hAnsi="Times New Roman" w:cs="Times New Roman"/>
          <w:sz w:val="24"/>
          <w:szCs w:val="24"/>
        </w:rPr>
        <w:t xml:space="preserve">on finding bottlenecks of the application by using a tool, Rack-Mini-Profiler.  </w:t>
      </w:r>
      <w:r w:rsidR="00967088" w:rsidRPr="00356C0D">
        <w:rPr>
          <w:rFonts w:ascii="Times New Roman" w:hAnsi="Times New Roman" w:cs="Times New Roman"/>
          <w:sz w:val="24"/>
          <w:szCs w:val="24"/>
        </w:rPr>
        <w:t>We also like</w:t>
      </w:r>
      <w:r>
        <w:rPr>
          <w:rFonts w:ascii="Times New Roman" w:hAnsi="Times New Roman" w:cs="Times New Roman"/>
          <w:sz w:val="24"/>
          <w:szCs w:val="24"/>
        </w:rPr>
        <w:t>d</w:t>
      </w:r>
      <w:r w:rsidR="00967088" w:rsidRPr="00356C0D">
        <w:rPr>
          <w:rFonts w:ascii="Times New Roman" w:hAnsi="Times New Roman" w:cs="Times New Roman"/>
          <w:sz w:val="24"/>
          <w:szCs w:val="24"/>
        </w:rPr>
        <w:t xml:space="preserve"> to touch upon the S</w:t>
      </w:r>
      <w:r w:rsidR="0080166A" w:rsidRPr="00356C0D">
        <w:rPr>
          <w:rFonts w:ascii="Times New Roman" w:hAnsi="Times New Roman" w:cs="Times New Roman"/>
          <w:sz w:val="24"/>
          <w:szCs w:val="24"/>
        </w:rPr>
        <w:t>oftware Configuration Management</w:t>
      </w:r>
      <w:r w:rsidR="00967088" w:rsidRPr="00356C0D">
        <w:rPr>
          <w:rFonts w:ascii="Times New Roman" w:hAnsi="Times New Roman" w:cs="Times New Roman"/>
          <w:sz w:val="24"/>
          <w:szCs w:val="24"/>
        </w:rPr>
        <w:t xml:space="preserve"> aspect,</w:t>
      </w:r>
      <w:r w:rsidR="0080166A" w:rsidRPr="00356C0D">
        <w:rPr>
          <w:rFonts w:ascii="Times New Roman" w:hAnsi="Times New Roman" w:cs="Times New Roman"/>
          <w:sz w:val="24"/>
          <w:szCs w:val="24"/>
        </w:rPr>
        <w:t xml:space="preserve"> which analyses the Github commits.</w:t>
      </w:r>
      <w:r>
        <w:rPr>
          <w:rFonts w:ascii="Times New Roman" w:hAnsi="Times New Roman" w:cs="Times New Roman"/>
          <w:b/>
          <w:sz w:val="24"/>
          <w:szCs w:val="24"/>
        </w:rPr>
        <w:t xml:space="preserve"> </w:t>
      </w:r>
      <w:r>
        <w:rPr>
          <w:rFonts w:ascii="Times New Roman" w:hAnsi="Times New Roman" w:cs="Times New Roman"/>
          <w:sz w:val="24"/>
          <w:szCs w:val="24"/>
        </w:rPr>
        <w:t>Along with this, we also u</w:t>
      </w:r>
      <w:r w:rsidRPr="00C8328F">
        <w:rPr>
          <w:rFonts w:ascii="Times New Roman" w:hAnsi="Times New Roman" w:cs="Times New Roman"/>
          <w:sz w:val="24"/>
          <w:szCs w:val="24"/>
        </w:rPr>
        <w:t>se</w:t>
      </w:r>
      <w:r>
        <w:rPr>
          <w:rFonts w:ascii="Times New Roman" w:hAnsi="Times New Roman" w:cs="Times New Roman"/>
          <w:sz w:val="24"/>
          <w:szCs w:val="24"/>
        </w:rPr>
        <w:t>d</w:t>
      </w:r>
      <w:r w:rsidRPr="00C8328F">
        <w:rPr>
          <w:rFonts w:ascii="Times New Roman" w:hAnsi="Times New Roman" w:cs="Times New Roman"/>
          <w:sz w:val="24"/>
          <w:szCs w:val="24"/>
        </w:rPr>
        <w:t xml:space="preserve"> Metric Fu, a compilation of several tools to help find areas of code that could be improved</w:t>
      </w:r>
      <w:r>
        <w:rPr>
          <w:rFonts w:ascii="Times New Roman" w:hAnsi="Times New Roman" w:cs="Times New Roman"/>
          <w:sz w:val="24"/>
          <w:szCs w:val="24"/>
        </w:rPr>
        <w:t>.</w:t>
      </w:r>
    </w:p>
    <w:p w14:paraId="37E5FE6D" w14:textId="77777777" w:rsidR="00DF7D5B" w:rsidRDefault="00DF7D5B" w:rsidP="00C8328F">
      <w:pPr>
        <w:spacing w:after="0" w:line="240" w:lineRule="auto"/>
        <w:jc w:val="both"/>
        <w:rPr>
          <w:rFonts w:ascii="Times New Roman" w:hAnsi="Times New Roman" w:cs="Times New Roman"/>
          <w:sz w:val="24"/>
          <w:szCs w:val="24"/>
        </w:rPr>
      </w:pPr>
    </w:p>
    <w:p w14:paraId="02B73D62" w14:textId="77777777" w:rsidR="00771793" w:rsidRDefault="00771793" w:rsidP="00C8328F">
      <w:pPr>
        <w:spacing w:after="0" w:line="240" w:lineRule="auto"/>
        <w:jc w:val="both"/>
        <w:rPr>
          <w:rFonts w:ascii="Times New Roman" w:hAnsi="Times New Roman" w:cs="Times New Roman"/>
          <w:b/>
          <w:sz w:val="24"/>
          <w:szCs w:val="24"/>
          <w:u w:val="single"/>
        </w:rPr>
      </w:pPr>
    </w:p>
    <w:p w14:paraId="17A3A558" w14:textId="77777777" w:rsidR="00DF7D5B" w:rsidRDefault="00DF7D5B" w:rsidP="00C8328F">
      <w:pPr>
        <w:spacing w:after="0" w:line="240" w:lineRule="auto"/>
        <w:jc w:val="both"/>
        <w:rPr>
          <w:rFonts w:ascii="Times New Roman" w:hAnsi="Times New Roman" w:cs="Times New Roman"/>
          <w:b/>
          <w:sz w:val="24"/>
          <w:szCs w:val="24"/>
          <w:u w:val="single"/>
        </w:rPr>
      </w:pPr>
      <w:r w:rsidRPr="00DF7D5B">
        <w:rPr>
          <w:rFonts w:ascii="Times New Roman" w:hAnsi="Times New Roman" w:cs="Times New Roman"/>
          <w:b/>
          <w:sz w:val="24"/>
          <w:szCs w:val="24"/>
          <w:u w:val="single"/>
        </w:rPr>
        <w:t>Tools and Approval</w:t>
      </w:r>
      <w:r>
        <w:rPr>
          <w:rFonts w:ascii="Times New Roman" w:hAnsi="Times New Roman" w:cs="Times New Roman"/>
          <w:b/>
          <w:sz w:val="24"/>
          <w:szCs w:val="24"/>
          <w:u w:val="single"/>
        </w:rPr>
        <w:t>:</w:t>
      </w:r>
    </w:p>
    <w:p w14:paraId="6F6B485F" w14:textId="77777777" w:rsidR="00DF7D5B" w:rsidRDefault="00DF7D5B" w:rsidP="00C8328F">
      <w:pPr>
        <w:spacing w:after="0" w:line="240" w:lineRule="auto"/>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788"/>
        <w:gridCol w:w="4788"/>
      </w:tblGrid>
      <w:tr w:rsidR="00DF7D5B" w14:paraId="314E4ACC" w14:textId="77777777" w:rsidTr="00DF7D5B">
        <w:tc>
          <w:tcPr>
            <w:tcW w:w="4788" w:type="dxa"/>
          </w:tcPr>
          <w:p w14:paraId="7A3D1860" w14:textId="77777777" w:rsidR="00DF7D5B" w:rsidRPr="00DF7D5B" w:rsidRDefault="00DF7D5B" w:rsidP="00DF7D5B">
            <w:pPr>
              <w:jc w:val="center"/>
              <w:rPr>
                <w:rFonts w:ascii="Times New Roman" w:hAnsi="Times New Roman" w:cs="Times New Roman"/>
                <w:b/>
                <w:sz w:val="24"/>
                <w:szCs w:val="24"/>
              </w:rPr>
            </w:pPr>
            <w:r w:rsidRPr="00DF7D5B">
              <w:rPr>
                <w:rFonts w:ascii="Times New Roman" w:hAnsi="Times New Roman" w:cs="Times New Roman"/>
                <w:b/>
                <w:sz w:val="24"/>
                <w:szCs w:val="24"/>
              </w:rPr>
              <w:t>Tools</w:t>
            </w:r>
          </w:p>
        </w:tc>
        <w:tc>
          <w:tcPr>
            <w:tcW w:w="4788" w:type="dxa"/>
          </w:tcPr>
          <w:p w14:paraId="5B227105" w14:textId="77777777" w:rsidR="00DF7D5B" w:rsidRPr="00DF7D5B" w:rsidRDefault="00DF7D5B" w:rsidP="00DF7D5B">
            <w:pPr>
              <w:jc w:val="center"/>
              <w:rPr>
                <w:rFonts w:ascii="Times New Roman" w:hAnsi="Times New Roman" w:cs="Times New Roman"/>
                <w:b/>
                <w:sz w:val="24"/>
                <w:szCs w:val="24"/>
              </w:rPr>
            </w:pPr>
            <w:r w:rsidRPr="00DF7D5B">
              <w:rPr>
                <w:rFonts w:ascii="Times New Roman" w:hAnsi="Times New Roman" w:cs="Times New Roman"/>
                <w:b/>
                <w:sz w:val="24"/>
                <w:szCs w:val="24"/>
              </w:rPr>
              <w:t>Approved By</w:t>
            </w:r>
          </w:p>
        </w:tc>
      </w:tr>
      <w:tr w:rsidR="00DF7D5B" w14:paraId="4459624B" w14:textId="77777777" w:rsidTr="00DF7D5B">
        <w:tc>
          <w:tcPr>
            <w:tcW w:w="4788" w:type="dxa"/>
          </w:tcPr>
          <w:p w14:paraId="0FACB2E7" w14:textId="77777777" w:rsidR="00DF7D5B" w:rsidRPr="0002500D" w:rsidRDefault="00DF7D5B" w:rsidP="00C8328F">
            <w:pPr>
              <w:jc w:val="both"/>
              <w:rPr>
                <w:rFonts w:ascii="Times New Roman" w:hAnsi="Times New Roman" w:cs="Times New Roman"/>
                <w:sz w:val="24"/>
                <w:szCs w:val="24"/>
              </w:rPr>
            </w:pPr>
            <w:r w:rsidRPr="0002500D">
              <w:rPr>
                <w:rFonts w:ascii="Times New Roman" w:hAnsi="Times New Roman" w:cs="Times New Roman"/>
                <w:sz w:val="24"/>
                <w:szCs w:val="24"/>
              </w:rPr>
              <w:t>Rubocop</w:t>
            </w:r>
          </w:p>
        </w:tc>
        <w:tc>
          <w:tcPr>
            <w:tcW w:w="4788" w:type="dxa"/>
          </w:tcPr>
          <w:p w14:paraId="6AB9E356" w14:textId="77777777" w:rsidR="00DF7D5B" w:rsidRPr="0002500D" w:rsidRDefault="0002500D" w:rsidP="00C8328F">
            <w:pPr>
              <w:jc w:val="both"/>
              <w:rPr>
                <w:rFonts w:ascii="Times New Roman" w:hAnsi="Times New Roman" w:cs="Times New Roman"/>
                <w:sz w:val="24"/>
                <w:szCs w:val="24"/>
              </w:rPr>
            </w:pPr>
            <w:r w:rsidRPr="0002500D">
              <w:rPr>
                <w:rFonts w:ascii="Times New Roman" w:hAnsi="Times New Roman" w:cs="Times New Roman"/>
                <w:sz w:val="24"/>
                <w:szCs w:val="24"/>
              </w:rPr>
              <w:t>Vignesh Subbian</w:t>
            </w:r>
          </w:p>
        </w:tc>
      </w:tr>
      <w:tr w:rsidR="00DF7D5B" w14:paraId="2ED57F0F" w14:textId="77777777" w:rsidTr="00DF7D5B">
        <w:tc>
          <w:tcPr>
            <w:tcW w:w="4788" w:type="dxa"/>
          </w:tcPr>
          <w:p w14:paraId="7C036B0D" w14:textId="77777777" w:rsidR="00DF7D5B" w:rsidRPr="0002500D" w:rsidRDefault="00DF7D5B" w:rsidP="00C8328F">
            <w:pPr>
              <w:jc w:val="both"/>
              <w:rPr>
                <w:rFonts w:ascii="Times New Roman" w:hAnsi="Times New Roman" w:cs="Times New Roman"/>
                <w:sz w:val="24"/>
                <w:szCs w:val="24"/>
              </w:rPr>
            </w:pPr>
            <w:r w:rsidRPr="0002500D">
              <w:rPr>
                <w:rFonts w:ascii="Times New Roman" w:hAnsi="Times New Roman" w:cs="Times New Roman"/>
                <w:sz w:val="24"/>
                <w:szCs w:val="24"/>
              </w:rPr>
              <w:t>SimpleCov</w:t>
            </w:r>
          </w:p>
        </w:tc>
        <w:tc>
          <w:tcPr>
            <w:tcW w:w="4788" w:type="dxa"/>
          </w:tcPr>
          <w:p w14:paraId="12271D39" w14:textId="77777777" w:rsidR="00DF7D5B" w:rsidRDefault="0002500D" w:rsidP="00C8328F">
            <w:pPr>
              <w:jc w:val="both"/>
              <w:rPr>
                <w:rFonts w:ascii="Times New Roman" w:hAnsi="Times New Roman" w:cs="Times New Roman"/>
                <w:b/>
                <w:sz w:val="24"/>
                <w:szCs w:val="24"/>
                <w:u w:val="single"/>
              </w:rPr>
            </w:pPr>
            <w:r w:rsidRPr="0002500D">
              <w:rPr>
                <w:rFonts w:ascii="Times New Roman" w:hAnsi="Times New Roman" w:cs="Times New Roman"/>
                <w:sz w:val="24"/>
                <w:szCs w:val="24"/>
              </w:rPr>
              <w:t>Vignesh Subbian</w:t>
            </w:r>
          </w:p>
        </w:tc>
      </w:tr>
      <w:tr w:rsidR="0002500D" w14:paraId="0F043ECC" w14:textId="77777777" w:rsidTr="00DF7D5B">
        <w:tc>
          <w:tcPr>
            <w:tcW w:w="4788" w:type="dxa"/>
          </w:tcPr>
          <w:p w14:paraId="11BB603C" w14:textId="77777777" w:rsidR="0002500D" w:rsidRPr="0002500D" w:rsidRDefault="0002500D" w:rsidP="0002500D">
            <w:pPr>
              <w:tabs>
                <w:tab w:val="left" w:pos="954"/>
              </w:tabs>
              <w:jc w:val="both"/>
              <w:rPr>
                <w:rFonts w:ascii="Times New Roman" w:hAnsi="Times New Roman" w:cs="Times New Roman"/>
                <w:sz w:val="24"/>
                <w:szCs w:val="24"/>
              </w:rPr>
            </w:pPr>
            <w:r>
              <w:rPr>
                <w:rFonts w:ascii="Times New Roman" w:hAnsi="Times New Roman" w:cs="Times New Roman"/>
                <w:sz w:val="24"/>
                <w:szCs w:val="24"/>
              </w:rPr>
              <w:t>Selenium</w:t>
            </w:r>
          </w:p>
        </w:tc>
        <w:tc>
          <w:tcPr>
            <w:tcW w:w="4788" w:type="dxa"/>
          </w:tcPr>
          <w:p w14:paraId="65DC86D8" w14:textId="77777777" w:rsidR="0002500D" w:rsidRPr="0002500D" w:rsidRDefault="0002500D" w:rsidP="00C8328F">
            <w:pPr>
              <w:jc w:val="both"/>
              <w:rPr>
                <w:rFonts w:ascii="Times New Roman" w:hAnsi="Times New Roman" w:cs="Times New Roman"/>
                <w:sz w:val="24"/>
                <w:szCs w:val="24"/>
              </w:rPr>
            </w:pPr>
            <w:r w:rsidRPr="0002500D">
              <w:rPr>
                <w:rFonts w:ascii="Times New Roman" w:hAnsi="Times New Roman" w:cs="Times New Roman"/>
                <w:sz w:val="24"/>
                <w:szCs w:val="24"/>
              </w:rPr>
              <w:t>Vignesh Subbian</w:t>
            </w:r>
          </w:p>
        </w:tc>
      </w:tr>
      <w:tr w:rsidR="00DF7D5B" w14:paraId="45ABE816" w14:textId="77777777" w:rsidTr="00DF7D5B">
        <w:tc>
          <w:tcPr>
            <w:tcW w:w="4788" w:type="dxa"/>
          </w:tcPr>
          <w:p w14:paraId="7357E07D" w14:textId="77777777" w:rsidR="00DF7D5B" w:rsidRPr="0002500D" w:rsidRDefault="0002500D" w:rsidP="00C8328F">
            <w:pPr>
              <w:jc w:val="both"/>
              <w:rPr>
                <w:rFonts w:ascii="Times New Roman" w:hAnsi="Times New Roman" w:cs="Times New Roman"/>
                <w:sz w:val="24"/>
                <w:szCs w:val="24"/>
              </w:rPr>
            </w:pPr>
            <w:r w:rsidRPr="0002500D">
              <w:rPr>
                <w:rFonts w:ascii="Times New Roman" w:hAnsi="Times New Roman" w:cs="Times New Roman"/>
                <w:sz w:val="24"/>
                <w:szCs w:val="24"/>
              </w:rPr>
              <w:t>Rack-mini-profiler</w:t>
            </w:r>
          </w:p>
        </w:tc>
        <w:tc>
          <w:tcPr>
            <w:tcW w:w="4788" w:type="dxa"/>
          </w:tcPr>
          <w:p w14:paraId="65F9607D" w14:textId="77777777" w:rsidR="00DF7D5B" w:rsidRDefault="0002500D" w:rsidP="00C8328F">
            <w:pPr>
              <w:jc w:val="both"/>
              <w:rPr>
                <w:rFonts w:ascii="Times New Roman" w:hAnsi="Times New Roman" w:cs="Times New Roman"/>
                <w:b/>
                <w:sz w:val="24"/>
                <w:szCs w:val="24"/>
                <w:u w:val="single"/>
              </w:rPr>
            </w:pPr>
            <w:r w:rsidRPr="0002500D">
              <w:rPr>
                <w:rFonts w:ascii="Times New Roman" w:hAnsi="Times New Roman" w:cs="Times New Roman"/>
                <w:sz w:val="24"/>
                <w:szCs w:val="24"/>
              </w:rPr>
              <w:t>Vignesh Subbian</w:t>
            </w:r>
          </w:p>
        </w:tc>
      </w:tr>
      <w:tr w:rsidR="00DF7D5B" w14:paraId="4BB45D05" w14:textId="77777777" w:rsidTr="00DF7D5B">
        <w:tc>
          <w:tcPr>
            <w:tcW w:w="4788" w:type="dxa"/>
          </w:tcPr>
          <w:p w14:paraId="4AF1D0B2" w14:textId="77777777" w:rsidR="00DF7D5B" w:rsidRPr="0002500D" w:rsidRDefault="0002500D" w:rsidP="00C8328F">
            <w:pPr>
              <w:jc w:val="both"/>
              <w:rPr>
                <w:rFonts w:ascii="Times New Roman" w:hAnsi="Times New Roman" w:cs="Times New Roman"/>
                <w:sz w:val="24"/>
                <w:szCs w:val="24"/>
              </w:rPr>
            </w:pPr>
            <w:r w:rsidRPr="0002500D">
              <w:rPr>
                <w:rFonts w:ascii="Times New Roman" w:hAnsi="Times New Roman" w:cs="Times New Roman"/>
                <w:sz w:val="24"/>
                <w:szCs w:val="24"/>
              </w:rPr>
              <w:t>GitStats</w:t>
            </w:r>
          </w:p>
        </w:tc>
        <w:tc>
          <w:tcPr>
            <w:tcW w:w="4788" w:type="dxa"/>
          </w:tcPr>
          <w:p w14:paraId="00B1FA6F" w14:textId="77777777" w:rsidR="00DF7D5B" w:rsidRDefault="0002500D" w:rsidP="00C8328F">
            <w:pPr>
              <w:jc w:val="both"/>
              <w:rPr>
                <w:rFonts w:ascii="Times New Roman" w:hAnsi="Times New Roman" w:cs="Times New Roman"/>
                <w:b/>
                <w:sz w:val="24"/>
                <w:szCs w:val="24"/>
                <w:u w:val="single"/>
              </w:rPr>
            </w:pPr>
            <w:r w:rsidRPr="0002500D">
              <w:rPr>
                <w:rFonts w:ascii="Times New Roman" w:hAnsi="Times New Roman" w:cs="Times New Roman"/>
                <w:sz w:val="24"/>
                <w:szCs w:val="24"/>
              </w:rPr>
              <w:t>Vignesh Subbian</w:t>
            </w:r>
          </w:p>
        </w:tc>
      </w:tr>
      <w:tr w:rsidR="0002500D" w14:paraId="51559C8A" w14:textId="77777777" w:rsidTr="00DF7D5B">
        <w:tc>
          <w:tcPr>
            <w:tcW w:w="4788" w:type="dxa"/>
          </w:tcPr>
          <w:p w14:paraId="54926F0C" w14:textId="77777777" w:rsidR="0002500D" w:rsidRPr="0002500D" w:rsidRDefault="0002500D" w:rsidP="00C8328F">
            <w:pPr>
              <w:jc w:val="both"/>
              <w:rPr>
                <w:rFonts w:ascii="Times New Roman" w:hAnsi="Times New Roman" w:cs="Times New Roman"/>
                <w:sz w:val="24"/>
                <w:szCs w:val="24"/>
              </w:rPr>
            </w:pPr>
            <w:r w:rsidRPr="0002500D">
              <w:rPr>
                <w:rFonts w:ascii="Times New Roman" w:hAnsi="Times New Roman" w:cs="Times New Roman"/>
                <w:sz w:val="24"/>
                <w:szCs w:val="24"/>
              </w:rPr>
              <w:t>Metric Fu</w:t>
            </w:r>
          </w:p>
        </w:tc>
        <w:tc>
          <w:tcPr>
            <w:tcW w:w="4788" w:type="dxa"/>
          </w:tcPr>
          <w:p w14:paraId="12C6918C" w14:textId="77777777" w:rsidR="0002500D" w:rsidRDefault="0002500D" w:rsidP="00C8328F">
            <w:pPr>
              <w:jc w:val="both"/>
              <w:rPr>
                <w:rFonts w:ascii="Times New Roman" w:hAnsi="Times New Roman" w:cs="Times New Roman"/>
                <w:b/>
                <w:sz w:val="24"/>
                <w:szCs w:val="24"/>
                <w:u w:val="single"/>
              </w:rPr>
            </w:pPr>
            <w:r w:rsidRPr="0002500D">
              <w:rPr>
                <w:rFonts w:ascii="Times New Roman" w:hAnsi="Times New Roman" w:cs="Times New Roman"/>
                <w:sz w:val="24"/>
                <w:szCs w:val="24"/>
              </w:rPr>
              <w:t>Vignesh Subbian</w:t>
            </w:r>
          </w:p>
        </w:tc>
      </w:tr>
    </w:tbl>
    <w:p w14:paraId="0277E927" w14:textId="77777777" w:rsidR="00DF7D5B" w:rsidRPr="00DF7D5B" w:rsidRDefault="00DF7D5B" w:rsidP="00C8328F">
      <w:pPr>
        <w:spacing w:after="0" w:line="240" w:lineRule="auto"/>
        <w:jc w:val="both"/>
        <w:rPr>
          <w:rFonts w:ascii="Times New Roman" w:hAnsi="Times New Roman" w:cs="Times New Roman"/>
          <w:b/>
          <w:sz w:val="24"/>
          <w:szCs w:val="24"/>
          <w:u w:val="single"/>
        </w:rPr>
      </w:pPr>
    </w:p>
    <w:p w14:paraId="2C56454A" w14:textId="77777777" w:rsidR="00AE0487" w:rsidRPr="00E87286" w:rsidRDefault="00AE0487" w:rsidP="00381076">
      <w:pPr>
        <w:spacing w:after="0" w:line="240" w:lineRule="auto"/>
        <w:jc w:val="both"/>
        <w:rPr>
          <w:rFonts w:ascii="Times New Roman" w:hAnsi="Times New Roman" w:cs="Times New Roman"/>
          <w:b/>
          <w:sz w:val="24"/>
          <w:szCs w:val="24"/>
        </w:rPr>
      </w:pPr>
    </w:p>
    <w:sectPr w:rsidR="00AE0487" w:rsidRPr="00E872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ignesh Subbian" w:date="2015-12-15T16:30:00Z" w:initials="VS">
    <w:p w14:paraId="0EC4F3BD" w14:textId="209AEF98" w:rsidR="00227943" w:rsidRDefault="00227943">
      <w:pPr>
        <w:pStyle w:val="CommentText"/>
      </w:pPr>
      <w:r>
        <w:rPr>
          <w:rStyle w:val="CommentReference"/>
        </w:rPr>
        <w:annotationRef/>
      </w:r>
      <w:r>
        <w:t>Can this be achieved??</w:t>
      </w:r>
    </w:p>
  </w:comment>
  <w:comment w:id="2" w:author="Vignesh Subbian" w:date="2015-12-15T16:34:00Z" w:initials="VS">
    <w:p w14:paraId="72E66C90" w14:textId="7F2462BB" w:rsidR="00227943" w:rsidRDefault="00227943">
      <w:pPr>
        <w:pStyle w:val="CommentText"/>
      </w:pPr>
      <w:r>
        <w:rPr>
          <w:rStyle w:val="CommentReference"/>
        </w:rPr>
        <w:annotationRef/>
      </w:r>
      <w:r>
        <w:t>Not clear.</w:t>
      </w:r>
    </w:p>
  </w:comment>
  <w:comment w:id="3" w:author="Vignesh Subbian" w:date="2015-12-15T16:35:00Z" w:initials="VS">
    <w:p w14:paraId="31ECA35C" w14:textId="4C3ED51F" w:rsidR="00227943" w:rsidRDefault="00227943">
      <w:pPr>
        <w:pStyle w:val="CommentText"/>
      </w:pPr>
      <w:r>
        <w:rPr>
          <w:rStyle w:val="CommentReference"/>
        </w:rPr>
        <w:annotationRef/>
      </w:r>
      <w:r>
        <w:t xml:space="preserve">Or rather the test suite. </w:t>
      </w:r>
    </w:p>
  </w:comment>
  <w:comment w:id="4" w:author="Vignesh Subbian" w:date="2015-12-15T16:39:00Z" w:initials="VS">
    <w:p w14:paraId="2182E81F" w14:textId="11DDF598" w:rsidR="00227943" w:rsidRDefault="00227943">
      <w:pPr>
        <w:pStyle w:val="CommentText"/>
      </w:pPr>
      <w:r>
        <w:rPr>
          <w:rStyle w:val="CommentReference"/>
        </w:rPr>
        <w:annotationRef/>
      </w:r>
      <w:r>
        <w:t xml:space="preserve">What does this mean? Do you mean 100% test coverage? </w:t>
      </w:r>
    </w:p>
  </w:comment>
  <w:comment w:id="6" w:author="Vignesh Subbian" w:date="2015-12-15T16:44:00Z" w:initials="VS">
    <w:p w14:paraId="3F00433D" w14:textId="2F6DE3F4" w:rsidR="00DD1361" w:rsidRPr="004D2D6C" w:rsidRDefault="00DD1361" w:rsidP="00DD1361">
      <w:pPr>
        <w:pStyle w:val="CommentText"/>
      </w:pPr>
      <w:r>
        <w:rPr>
          <w:rStyle w:val="CommentReference"/>
        </w:rPr>
        <w:annotationRef/>
      </w:r>
      <w:r w:rsidRPr="004D2D6C">
        <w:t xml:space="preserve">Individual test items seem to </w:t>
      </w:r>
      <w:r>
        <w:t>have results and interpretations</w:t>
      </w:r>
      <w:r>
        <w:rPr>
          <w:vanish/>
        </w:rPr>
        <w:t>and interpretationsterpretations 100% test coverage? s your teammissing. e information?d manual inspection, but a concrete summa</w:t>
      </w:r>
      <w:r w:rsidRPr="004D2D6C">
        <w:t xml:space="preserve">. However, an overall evaluation of the SUT, based on the test and QA results are not sufficiently presented. For example, the following are not addressed: </w:t>
      </w:r>
    </w:p>
    <w:p w14:paraId="08204352" w14:textId="77777777" w:rsidR="00DD1361" w:rsidRPr="004D2D6C" w:rsidRDefault="00DD1361" w:rsidP="00DD1361">
      <w:pPr>
        <w:pStyle w:val="CommentText"/>
      </w:pPr>
      <w:r w:rsidRPr="004D2D6C">
        <w:t xml:space="preserve">- </w:t>
      </w:r>
      <w:proofErr w:type="gramStart"/>
      <w:r w:rsidRPr="004D2D6C">
        <w:t>conclusions/recommendations</w:t>
      </w:r>
      <w:proofErr w:type="gramEnd"/>
      <w:r w:rsidRPr="004D2D6C">
        <w:t xml:space="preserve"> concerning acceptance of the product delivered as in this release, increment, or version.</w:t>
      </w:r>
    </w:p>
    <w:p w14:paraId="58C35131" w14:textId="77777777" w:rsidR="00DD1361" w:rsidRPr="004D2D6C" w:rsidRDefault="00DD1361" w:rsidP="00DD1361">
      <w:pPr>
        <w:pStyle w:val="CommentText"/>
      </w:pPr>
      <w:r w:rsidRPr="004D2D6C">
        <w:t xml:space="preserve">- Conclusions include a summary of the effort to ascertain the readiness of the product for release. </w:t>
      </w:r>
    </w:p>
    <w:p w14:paraId="1AB92B8C" w14:textId="580EABAD" w:rsidR="00DD1361" w:rsidRDefault="00DD1361" w:rsidP="00DD1361">
      <w:pPr>
        <w:pStyle w:val="CommentText"/>
      </w:pPr>
      <w:r w:rsidRPr="004D2D6C">
        <w:t>- Recommendations include an indication as to the belief that the product is ready for release, ready for release pending minor modification, or not ready for release.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6A4E"/>
    <w:multiLevelType w:val="hybridMultilevel"/>
    <w:tmpl w:val="03844DC4"/>
    <w:lvl w:ilvl="0" w:tplc="08DC20C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637D1B"/>
    <w:multiLevelType w:val="hybridMultilevel"/>
    <w:tmpl w:val="480EA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D68A0"/>
    <w:multiLevelType w:val="hybridMultilevel"/>
    <w:tmpl w:val="928A54CE"/>
    <w:lvl w:ilvl="0" w:tplc="5F5602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5DA38B5"/>
    <w:multiLevelType w:val="hybridMultilevel"/>
    <w:tmpl w:val="6F3CA88E"/>
    <w:lvl w:ilvl="0" w:tplc="CFD6C8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F018C9"/>
    <w:multiLevelType w:val="hybridMultilevel"/>
    <w:tmpl w:val="E5744254"/>
    <w:lvl w:ilvl="0" w:tplc="E744B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29A4551"/>
    <w:multiLevelType w:val="hybridMultilevel"/>
    <w:tmpl w:val="2D349218"/>
    <w:lvl w:ilvl="0" w:tplc="A7CE1C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A5568D"/>
    <w:multiLevelType w:val="hybridMultilevel"/>
    <w:tmpl w:val="87F66E08"/>
    <w:lvl w:ilvl="0" w:tplc="5D366B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44D78EF"/>
    <w:multiLevelType w:val="hybridMultilevel"/>
    <w:tmpl w:val="6A3842CE"/>
    <w:lvl w:ilvl="0" w:tplc="4F002812">
      <w:start w:val="1"/>
      <w:numFmt w:val="decimal"/>
      <w:lvlText w:val="%1."/>
      <w:lvlJc w:val="left"/>
      <w:pPr>
        <w:ind w:left="720" w:hanging="360"/>
      </w:pPr>
    </w:lvl>
    <w:lvl w:ilvl="1" w:tplc="AB267BD8">
      <w:start w:val="1"/>
      <w:numFmt w:val="lowerLetter"/>
      <w:lvlText w:val="%2."/>
      <w:lvlJc w:val="left"/>
      <w:pPr>
        <w:ind w:left="1440" w:hanging="360"/>
      </w:pPr>
    </w:lvl>
    <w:lvl w:ilvl="2" w:tplc="63924D32">
      <w:start w:val="1"/>
      <w:numFmt w:val="decimal"/>
      <w:lvlText w:val="%3."/>
      <w:lvlJc w:val="right"/>
      <w:pPr>
        <w:ind w:left="1800" w:hanging="180"/>
      </w:pPr>
      <w:rPr>
        <w:b w:val="0"/>
      </w:rPr>
    </w:lvl>
    <w:lvl w:ilvl="3" w:tplc="A93A8CB6">
      <w:start w:val="1"/>
      <w:numFmt w:val="decimal"/>
      <w:lvlText w:val="%4."/>
      <w:lvlJc w:val="left"/>
      <w:pPr>
        <w:ind w:left="2880" w:hanging="360"/>
      </w:pPr>
    </w:lvl>
    <w:lvl w:ilvl="4" w:tplc="B80ADB36">
      <w:start w:val="1"/>
      <w:numFmt w:val="lowerLetter"/>
      <w:lvlText w:val="%5."/>
      <w:lvlJc w:val="left"/>
      <w:pPr>
        <w:ind w:left="3600" w:hanging="360"/>
      </w:pPr>
    </w:lvl>
    <w:lvl w:ilvl="5" w:tplc="35E4D4A8">
      <w:start w:val="1"/>
      <w:numFmt w:val="lowerRoman"/>
      <w:lvlText w:val="%6."/>
      <w:lvlJc w:val="right"/>
      <w:pPr>
        <w:ind w:left="4320" w:hanging="180"/>
      </w:pPr>
    </w:lvl>
    <w:lvl w:ilvl="6" w:tplc="CDA23C7C">
      <w:start w:val="1"/>
      <w:numFmt w:val="decimal"/>
      <w:lvlText w:val="%7."/>
      <w:lvlJc w:val="left"/>
      <w:pPr>
        <w:ind w:left="5040" w:hanging="360"/>
      </w:pPr>
    </w:lvl>
    <w:lvl w:ilvl="7" w:tplc="EAF6973E">
      <w:start w:val="1"/>
      <w:numFmt w:val="lowerLetter"/>
      <w:lvlText w:val="%8."/>
      <w:lvlJc w:val="left"/>
      <w:pPr>
        <w:ind w:left="5760" w:hanging="360"/>
      </w:pPr>
    </w:lvl>
    <w:lvl w:ilvl="8" w:tplc="AF4C8A82">
      <w:start w:val="1"/>
      <w:numFmt w:val="lowerRoman"/>
      <w:lvlText w:val="%9."/>
      <w:lvlJc w:val="right"/>
      <w:pPr>
        <w:ind w:left="6480" w:hanging="180"/>
      </w:pPr>
    </w:lvl>
  </w:abstractNum>
  <w:abstractNum w:abstractNumId="8">
    <w:nsid w:val="181A59F4"/>
    <w:multiLevelType w:val="hybridMultilevel"/>
    <w:tmpl w:val="776A9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E86DA1"/>
    <w:multiLevelType w:val="hybridMultilevel"/>
    <w:tmpl w:val="2DFE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44BDB"/>
    <w:multiLevelType w:val="hybridMultilevel"/>
    <w:tmpl w:val="8FECC56C"/>
    <w:lvl w:ilvl="0" w:tplc="50EE1708">
      <w:start w:val="1"/>
      <w:numFmt w:val="decimal"/>
      <w:lvlText w:val="%1."/>
      <w:lvlJc w:val="left"/>
      <w:pPr>
        <w:ind w:left="720" w:hanging="360"/>
      </w:pPr>
    </w:lvl>
    <w:lvl w:ilvl="1" w:tplc="CC1E313C">
      <w:start w:val="1"/>
      <w:numFmt w:val="lowerLetter"/>
      <w:lvlText w:val="%2."/>
      <w:lvlJc w:val="left"/>
      <w:pPr>
        <w:ind w:left="1440" w:hanging="360"/>
      </w:pPr>
    </w:lvl>
    <w:lvl w:ilvl="2" w:tplc="30106190">
      <w:start w:val="1"/>
      <w:numFmt w:val="lowerRoman"/>
      <w:lvlText w:val="%3."/>
      <w:lvlJc w:val="right"/>
      <w:pPr>
        <w:ind w:left="2160" w:hanging="180"/>
      </w:pPr>
    </w:lvl>
    <w:lvl w:ilvl="3" w:tplc="6F28ECB2">
      <w:start w:val="1"/>
      <w:numFmt w:val="decimal"/>
      <w:lvlText w:val="%4."/>
      <w:lvlJc w:val="left"/>
      <w:pPr>
        <w:ind w:left="2880" w:hanging="360"/>
      </w:pPr>
    </w:lvl>
    <w:lvl w:ilvl="4" w:tplc="F2F65344">
      <w:start w:val="1"/>
      <w:numFmt w:val="lowerLetter"/>
      <w:lvlText w:val="%5."/>
      <w:lvlJc w:val="left"/>
      <w:pPr>
        <w:ind w:left="3600" w:hanging="360"/>
      </w:pPr>
    </w:lvl>
    <w:lvl w:ilvl="5" w:tplc="BE402B04">
      <w:start w:val="1"/>
      <w:numFmt w:val="lowerRoman"/>
      <w:lvlText w:val="%6."/>
      <w:lvlJc w:val="right"/>
      <w:pPr>
        <w:ind w:left="4320" w:hanging="180"/>
      </w:pPr>
    </w:lvl>
    <w:lvl w:ilvl="6" w:tplc="A79CB984">
      <w:start w:val="1"/>
      <w:numFmt w:val="decimal"/>
      <w:lvlText w:val="%7."/>
      <w:lvlJc w:val="left"/>
      <w:pPr>
        <w:ind w:left="5040" w:hanging="360"/>
      </w:pPr>
    </w:lvl>
    <w:lvl w:ilvl="7" w:tplc="6AB2D09E">
      <w:start w:val="1"/>
      <w:numFmt w:val="lowerLetter"/>
      <w:lvlText w:val="%8."/>
      <w:lvlJc w:val="left"/>
      <w:pPr>
        <w:ind w:left="5760" w:hanging="360"/>
      </w:pPr>
    </w:lvl>
    <w:lvl w:ilvl="8" w:tplc="CB90F428">
      <w:start w:val="1"/>
      <w:numFmt w:val="lowerRoman"/>
      <w:lvlText w:val="%9."/>
      <w:lvlJc w:val="right"/>
      <w:pPr>
        <w:ind w:left="6480" w:hanging="180"/>
      </w:pPr>
    </w:lvl>
  </w:abstractNum>
  <w:abstractNum w:abstractNumId="11">
    <w:nsid w:val="25ED37AA"/>
    <w:multiLevelType w:val="hybridMultilevel"/>
    <w:tmpl w:val="92F07DF4"/>
    <w:lvl w:ilvl="0" w:tplc="62ACD3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C56357"/>
    <w:multiLevelType w:val="hybridMultilevel"/>
    <w:tmpl w:val="B2BC87D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3">
    <w:nsid w:val="38125814"/>
    <w:multiLevelType w:val="hybridMultilevel"/>
    <w:tmpl w:val="0A4C7136"/>
    <w:lvl w:ilvl="0" w:tplc="7D7207F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EFF0AF8"/>
    <w:multiLevelType w:val="hybridMultilevel"/>
    <w:tmpl w:val="060E9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C0689"/>
    <w:multiLevelType w:val="hybridMultilevel"/>
    <w:tmpl w:val="F008E29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31A6C"/>
    <w:multiLevelType w:val="hybridMultilevel"/>
    <w:tmpl w:val="B9265EB0"/>
    <w:lvl w:ilvl="0" w:tplc="6F9E9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0B0458"/>
    <w:multiLevelType w:val="multilevel"/>
    <w:tmpl w:val="95B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6137E5"/>
    <w:multiLevelType w:val="hybridMultilevel"/>
    <w:tmpl w:val="B83C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14CCD"/>
    <w:multiLevelType w:val="hybridMultilevel"/>
    <w:tmpl w:val="84DEA10C"/>
    <w:lvl w:ilvl="0" w:tplc="0FAE0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6F11AFE"/>
    <w:multiLevelType w:val="hybridMultilevel"/>
    <w:tmpl w:val="CFE08558"/>
    <w:lvl w:ilvl="0" w:tplc="40428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C5C6D33"/>
    <w:multiLevelType w:val="hybridMultilevel"/>
    <w:tmpl w:val="09F08118"/>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25A5DAC"/>
    <w:multiLevelType w:val="hybridMultilevel"/>
    <w:tmpl w:val="A0323C40"/>
    <w:lvl w:ilvl="0" w:tplc="E45ACDFC">
      <w:start w:val="1"/>
      <w:numFmt w:val="decimal"/>
      <w:lvlText w:val="%1."/>
      <w:lvlJc w:val="left"/>
      <w:pPr>
        <w:ind w:left="720" w:hanging="360"/>
      </w:pPr>
    </w:lvl>
    <w:lvl w:ilvl="1" w:tplc="C59A393A">
      <w:start w:val="1"/>
      <w:numFmt w:val="lowerLetter"/>
      <w:lvlText w:val="%2."/>
      <w:lvlJc w:val="left"/>
      <w:pPr>
        <w:ind w:left="1440" w:hanging="360"/>
      </w:pPr>
    </w:lvl>
    <w:lvl w:ilvl="2" w:tplc="F28A4E74">
      <w:start w:val="1"/>
      <w:numFmt w:val="lowerRoman"/>
      <w:lvlText w:val="%3."/>
      <w:lvlJc w:val="right"/>
      <w:pPr>
        <w:ind w:left="2160" w:hanging="180"/>
      </w:pPr>
    </w:lvl>
    <w:lvl w:ilvl="3" w:tplc="2F787D28">
      <w:start w:val="1"/>
      <w:numFmt w:val="decimal"/>
      <w:lvlText w:val="%4."/>
      <w:lvlJc w:val="left"/>
      <w:pPr>
        <w:ind w:left="2880" w:hanging="360"/>
      </w:pPr>
    </w:lvl>
    <w:lvl w:ilvl="4" w:tplc="C4963878">
      <w:start w:val="1"/>
      <w:numFmt w:val="lowerLetter"/>
      <w:lvlText w:val="%5."/>
      <w:lvlJc w:val="left"/>
      <w:pPr>
        <w:ind w:left="3600" w:hanging="360"/>
      </w:pPr>
    </w:lvl>
    <w:lvl w:ilvl="5" w:tplc="E2F0A2EC">
      <w:start w:val="1"/>
      <w:numFmt w:val="lowerRoman"/>
      <w:lvlText w:val="%6."/>
      <w:lvlJc w:val="right"/>
      <w:pPr>
        <w:ind w:left="4320" w:hanging="180"/>
      </w:pPr>
    </w:lvl>
    <w:lvl w:ilvl="6" w:tplc="E1702A2A">
      <w:start w:val="1"/>
      <w:numFmt w:val="decimal"/>
      <w:lvlText w:val="%7."/>
      <w:lvlJc w:val="left"/>
      <w:pPr>
        <w:ind w:left="5040" w:hanging="360"/>
      </w:pPr>
    </w:lvl>
    <w:lvl w:ilvl="7" w:tplc="15FE3572">
      <w:start w:val="1"/>
      <w:numFmt w:val="lowerLetter"/>
      <w:lvlText w:val="%8."/>
      <w:lvlJc w:val="left"/>
      <w:pPr>
        <w:ind w:left="5760" w:hanging="360"/>
      </w:pPr>
    </w:lvl>
    <w:lvl w:ilvl="8" w:tplc="D98A3694">
      <w:start w:val="1"/>
      <w:numFmt w:val="lowerRoman"/>
      <w:lvlText w:val="%9."/>
      <w:lvlJc w:val="right"/>
      <w:pPr>
        <w:ind w:left="6480" w:hanging="180"/>
      </w:pPr>
    </w:lvl>
  </w:abstractNum>
  <w:abstractNum w:abstractNumId="23">
    <w:nsid w:val="6439255B"/>
    <w:multiLevelType w:val="hybridMultilevel"/>
    <w:tmpl w:val="8DA096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6810FC"/>
    <w:multiLevelType w:val="hybridMultilevel"/>
    <w:tmpl w:val="6E727A1A"/>
    <w:lvl w:ilvl="0" w:tplc="3B50D5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CC3538B"/>
    <w:multiLevelType w:val="hybridMultilevel"/>
    <w:tmpl w:val="79E6C8D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70ED74FB"/>
    <w:multiLevelType w:val="hybridMultilevel"/>
    <w:tmpl w:val="84542746"/>
    <w:lvl w:ilvl="0" w:tplc="2A0801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26C60DF"/>
    <w:multiLevelType w:val="hybridMultilevel"/>
    <w:tmpl w:val="F0B6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7"/>
  </w:num>
  <w:num w:numId="4">
    <w:abstractNumId w:val="27"/>
  </w:num>
  <w:num w:numId="5">
    <w:abstractNumId w:val="9"/>
  </w:num>
  <w:num w:numId="6">
    <w:abstractNumId w:val="16"/>
  </w:num>
  <w:num w:numId="7">
    <w:abstractNumId w:val="18"/>
  </w:num>
  <w:num w:numId="8">
    <w:abstractNumId w:val="15"/>
  </w:num>
  <w:num w:numId="9">
    <w:abstractNumId w:val="17"/>
  </w:num>
  <w:num w:numId="10">
    <w:abstractNumId w:val="1"/>
  </w:num>
  <w:num w:numId="11">
    <w:abstractNumId w:val="8"/>
  </w:num>
  <w:num w:numId="12">
    <w:abstractNumId w:val="3"/>
  </w:num>
  <w:num w:numId="13">
    <w:abstractNumId w:val="21"/>
  </w:num>
  <w:num w:numId="14">
    <w:abstractNumId w:val="14"/>
  </w:num>
  <w:num w:numId="15">
    <w:abstractNumId w:val="12"/>
  </w:num>
  <w:num w:numId="16">
    <w:abstractNumId w:val="24"/>
  </w:num>
  <w:num w:numId="17">
    <w:abstractNumId w:val="25"/>
  </w:num>
  <w:num w:numId="18">
    <w:abstractNumId w:val="5"/>
  </w:num>
  <w:num w:numId="19">
    <w:abstractNumId w:val="2"/>
  </w:num>
  <w:num w:numId="20">
    <w:abstractNumId w:val="20"/>
  </w:num>
  <w:num w:numId="21">
    <w:abstractNumId w:val="11"/>
  </w:num>
  <w:num w:numId="22">
    <w:abstractNumId w:val="19"/>
  </w:num>
  <w:num w:numId="23">
    <w:abstractNumId w:val="26"/>
  </w:num>
  <w:num w:numId="24">
    <w:abstractNumId w:val="6"/>
  </w:num>
  <w:num w:numId="25">
    <w:abstractNumId w:val="13"/>
  </w:num>
  <w:num w:numId="26">
    <w:abstractNumId w:val="4"/>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19"/>
    <w:rsid w:val="0000419A"/>
    <w:rsid w:val="000212F0"/>
    <w:rsid w:val="0002500D"/>
    <w:rsid w:val="00033070"/>
    <w:rsid w:val="000503E0"/>
    <w:rsid w:val="0006762F"/>
    <w:rsid w:val="00080A52"/>
    <w:rsid w:val="00090D3F"/>
    <w:rsid w:val="0009460A"/>
    <w:rsid w:val="00096AE1"/>
    <w:rsid w:val="000B2505"/>
    <w:rsid w:val="000F2059"/>
    <w:rsid w:val="000F3DD5"/>
    <w:rsid w:val="00127CB1"/>
    <w:rsid w:val="00153D7A"/>
    <w:rsid w:val="00161830"/>
    <w:rsid w:val="0017492D"/>
    <w:rsid w:val="001A29C6"/>
    <w:rsid w:val="001F67A0"/>
    <w:rsid w:val="002128F0"/>
    <w:rsid w:val="00227943"/>
    <w:rsid w:val="00241D57"/>
    <w:rsid w:val="00273317"/>
    <w:rsid w:val="00290519"/>
    <w:rsid w:val="00295CBD"/>
    <w:rsid w:val="00314D5A"/>
    <w:rsid w:val="00315872"/>
    <w:rsid w:val="003532CA"/>
    <w:rsid w:val="00356C0D"/>
    <w:rsid w:val="00374C0A"/>
    <w:rsid w:val="00381076"/>
    <w:rsid w:val="00387022"/>
    <w:rsid w:val="003A2587"/>
    <w:rsid w:val="003C18CC"/>
    <w:rsid w:val="003E1285"/>
    <w:rsid w:val="003E5B68"/>
    <w:rsid w:val="003E7607"/>
    <w:rsid w:val="003E7A4E"/>
    <w:rsid w:val="004072CE"/>
    <w:rsid w:val="00407640"/>
    <w:rsid w:val="00415A4D"/>
    <w:rsid w:val="004400AE"/>
    <w:rsid w:val="0045286E"/>
    <w:rsid w:val="00467008"/>
    <w:rsid w:val="00485BBA"/>
    <w:rsid w:val="00487956"/>
    <w:rsid w:val="00490DBE"/>
    <w:rsid w:val="004A1C15"/>
    <w:rsid w:val="004B3730"/>
    <w:rsid w:val="004C0F79"/>
    <w:rsid w:val="004D7BDD"/>
    <w:rsid w:val="004E0F71"/>
    <w:rsid w:val="004E6B34"/>
    <w:rsid w:val="005077B8"/>
    <w:rsid w:val="00521BEB"/>
    <w:rsid w:val="00527AFC"/>
    <w:rsid w:val="00550D51"/>
    <w:rsid w:val="00552643"/>
    <w:rsid w:val="00591C0A"/>
    <w:rsid w:val="00596069"/>
    <w:rsid w:val="005969E6"/>
    <w:rsid w:val="005A0832"/>
    <w:rsid w:val="005E368D"/>
    <w:rsid w:val="005F2C37"/>
    <w:rsid w:val="005F6DE1"/>
    <w:rsid w:val="005F72F2"/>
    <w:rsid w:val="00610F22"/>
    <w:rsid w:val="00631F6D"/>
    <w:rsid w:val="00680756"/>
    <w:rsid w:val="006E26C7"/>
    <w:rsid w:val="00702C4A"/>
    <w:rsid w:val="00707EF2"/>
    <w:rsid w:val="0075172F"/>
    <w:rsid w:val="00771793"/>
    <w:rsid w:val="00773366"/>
    <w:rsid w:val="007A5D5C"/>
    <w:rsid w:val="007F2A20"/>
    <w:rsid w:val="0080166A"/>
    <w:rsid w:val="00831B3A"/>
    <w:rsid w:val="0086740B"/>
    <w:rsid w:val="008E5A77"/>
    <w:rsid w:val="009228B1"/>
    <w:rsid w:val="009335D1"/>
    <w:rsid w:val="009434F7"/>
    <w:rsid w:val="009626E2"/>
    <w:rsid w:val="00967088"/>
    <w:rsid w:val="009F0C80"/>
    <w:rsid w:val="009F32C8"/>
    <w:rsid w:val="00A067DD"/>
    <w:rsid w:val="00A64B4E"/>
    <w:rsid w:val="00A91BFD"/>
    <w:rsid w:val="00A91E10"/>
    <w:rsid w:val="00AA1551"/>
    <w:rsid w:val="00AC0CC4"/>
    <w:rsid w:val="00AE0487"/>
    <w:rsid w:val="00AE5879"/>
    <w:rsid w:val="00AE6C50"/>
    <w:rsid w:val="00B116C6"/>
    <w:rsid w:val="00B6113B"/>
    <w:rsid w:val="00B67D85"/>
    <w:rsid w:val="00B74180"/>
    <w:rsid w:val="00B82514"/>
    <w:rsid w:val="00B92F80"/>
    <w:rsid w:val="00BA429E"/>
    <w:rsid w:val="00BD1DCC"/>
    <w:rsid w:val="00BE2676"/>
    <w:rsid w:val="00BE58C7"/>
    <w:rsid w:val="00C200C9"/>
    <w:rsid w:val="00C5082D"/>
    <w:rsid w:val="00C8328F"/>
    <w:rsid w:val="00C87DB2"/>
    <w:rsid w:val="00D027A6"/>
    <w:rsid w:val="00D334E7"/>
    <w:rsid w:val="00D345D0"/>
    <w:rsid w:val="00D351E5"/>
    <w:rsid w:val="00D42587"/>
    <w:rsid w:val="00D448F0"/>
    <w:rsid w:val="00D863C8"/>
    <w:rsid w:val="00D873A6"/>
    <w:rsid w:val="00DA100B"/>
    <w:rsid w:val="00DB081F"/>
    <w:rsid w:val="00DB7612"/>
    <w:rsid w:val="00DC0008"/>
    <w:rsid w:val="00DC192B"/>
    <w:rsid w:val="00DD1361"/>
    <w:rsid w:val="00DF0BE9"/>
    <w:rsid w:val="00DF7D5B"/>
    <w:rsid w:val="00E308C8"/>
    <w:rsid w:val="00E57CCD"/>
    <w:rsid w:val="00E80718"/>
    <w:rsid w:val="00E83203"/>
    <w:rsid w:val="00E87286"/>
    <w:rsid w:val="00EA3BF2"/>
    <w:rsid w:val="00EA7524"/>
    <w:rsid w:val="00EC23DD"/>
    <w:rsid w:val="00EF4CB7"/>
    <w:rsid w:val="00F01283"/>
    <w:rsid w:val="00F0588A"/>
    <w:rsid w:val="00F17759"/>
    <w:rsid w:val="00F8338A"/>
    <w:rsid w:val="00FC4BE5"/>
    <w:rsid w:val="00FD2A6C"/>
    <w:rsid w:val="677A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C6"/>
    <w:pPr>
      <w:ind w:left="720"/>
      <w:contextualSpacing/>
    </w:pPr>
  </w:style>
  <w:style w:type="paragraph" w:styleId="NormalWeb">
    <w:name w:val="Normal (Web)"/>
    <w:basedOn w:val="Normal"/>
    <w:uiPriority w:val="99"/>
    <w:unhideWhenUsed/>
    <w:rsid w:val="00C50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6740B"/>
  </w:style>
  <w:style w:type="character" w:styleId="Hyperlink">
    <w:name w:val="Hyperlink"/>
    <w:basedOn w:val="DefaultParagraphFont"/>
    <w:uiPriority w:val="99"/>
    <w:semiHidden/>
    <w:unhideWhenUsed/>
    <w:rsid w:val="0086740B"/>
    <w:rPr>
      <w:color w:val="0000FF"/>
      <w:u w:val="single"/>
    </w:rPr>
  </w:style>
  <w:style w:type="paragraph" w:styleId="BalloonText">
    <w:name w:val="Balloon Text"/>
    <w:basedOn w:val="Normal"/>
    <w:link w:val="BalloonTextChar"/>
    <w:uiPriority w:val="99"/>
    <w:semiHidden/>
    <w:unhideWhenUsed/>
    <w:rsid w:val="00DF0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E9"/>
    <w:rPr>
      <w:rFonts w:ascii="Segoe UI" w:hAnsi="Segoe UI" w:cs="Segoe UI"/>
      <w:sz w:val="18"/>
      <w:szCs w:val="18"/>
    </w:r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27943"/>
    <w:rPr>
      <w:sz w:val="16"/>
      <w:szCs w:val="16"/>
    </w:rPr>
  </w:style>
  <w:style w:type="paragraph" w:styleId="CommentText">
    <w:name w:val="annotation text"/>
    <w:basedOn w:val="Normal"/>
    <w:link w:val="CommentTextChar"/>
    <w:uiPriority w:val="99"/>
    <w:semiHidden/>
    <w:unhideWhenUsed/>
    <w:rsid w:val="00227943"/>
    <w:pPr>
      <w:spacing w:line="240" w:lineRule="auto"/>
    </w:pPr>
    <w:rPr>
      <w:sz w:val="20"/>
      <w:szCs w:val="20"/>
    </w:rPr>
  </w:style>
  <w:style w:type="character" w:customStyle="1" w:styleId="CommentTextChar">
    <w:name w:val="Comment Text Char"/>
    <w:basedOn w:val="DefaultParagraphFont"/>
    <w:link w:val="CommentText"/>
    <w:uiPriority w:val="99"/>
    <w:semiHidden/>
    <w:rsid w:val="00227943"/>
    <w:rPr>
      <w:sz w:val="20"/>
      <w:szCs w:val="20"/>
    </w:rPr>
  </w:style>
  <w:style w:type="paragraph" w:styleId="CommentSubject">
    <w:name w:val="annotation subject"/>
    <w:basedOn w:val="CommentText"/>
    <w:next w:val="CommentText"/>
    <w:link w:val="CommentSubjectChar"/>
    <w:uiPriority w:val="99"/>
    <w:semiHidden/>
    <w:unhideWhenUsed/>
    <w:rsid w:val="00227943"/>
    <w:rPr>
      <w:b/>
      <w:bCs/>
    </w:rPr>
  </w:style>
  <w:style w:type="character" w:customStyle="1" w:styleId="CommentSubjectChar">
    <w:name w:val="Comment Subject Char"/>
    <w:basedOn w:val="CommentTextChar"/>
    <w:link w:val="CommentSubject"/>
    <w:uiPriority w:val="99"/>
    <w:semiHidden/>
    <w:rsid w:val="00227943"/>
    <w:rPr>
      <w:b/>
      <w:bCs/>
      <w:sz w:val="20"/>
      <w:szCs w:val="20"/>
    </w:rPr>
  </w:style>
  <w:style w:type="paragraph" w:styleId="Footer">
    <w:name w:val="footer"/>
    <w:basedOn w:val="Normal"/>
    <w:link w:val="FooterChar"/>
    <w:uiPriority w:val="99"/>
    <w:unhideWhenUsed/>
    <w:rsid w:val="00DD1361"/>
    <w:pPr>
      <w:tabs>
        <w:tab w:val="center" w:pos="4680"/>
        <w:tab w:val="right" w:pos="9360"/>
      </w:tabs>
      <w:spacing w:after="0" w:line="240" w:lineRule="auto"/>
    </w:pPr>
    <w:rPr>
      <w:rFonts w:ascii="Arial" w:eastAsia="Arial" w:hAnsi="Arial" w:cs="Arial"/>
      <w:color w:val="000000"/>
    </w:rPr>
  </w:style>
  <w:style w:type="character" w:customStyle="1" w:styleId="FooterChar">
    <w:name w:val="Footer Char"/>
    <w:basedOn w:val="DefaultParagraphFont"/>
    <w:link w:val="Footer"/>
    <w:uiPriority w:val="99"/>
    <w:rsid w:val="00DD136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C6"/>
    <w:pPr>
      <w:ind w:left="720"/>
      <w:contextualSpacing/>
    </w:pPr>
  </w:style>
  <w:style w:type="paragraph" w:styleId="NormalWeb">
    <w:name w:val="Normal (Web)"/>
    <w:basedOn w:val="Normal"/>
    <w:uiPriority w:val="99"/>
    <w:unhideWhenUsed/>
    <w:rsid w:val="00C50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6740B"/>
  </w:style>
  <w:style w:type="character" w:styleId="Hyperlink">
    <w:name w:val="Hyperlink"/>
    <w:basedOn w:val="DefaultParagraphFont"/>
    <w:uiPriority w:val="99"/>
    <w:semiHidden/>
    <w:unhideWhenUsed/>
    <w:rsid w:val="0086740B"/>
    <w:rPr>
      <w:color w:val="0000FF"/>
      <w:u w:val="single"/>
    </w:rPr>
  </w:style>
  <w:style w:type="paragraph" w:styleId="BalloonText">
    <w:name w:val="Balloon Text"/>
    <w:basedOn w:val="Normal"/>
    <w:link w:val="BalloonTextChar"/>
    <w:uiPriority w:val="99"/>
    <w:semiHidden/>
    <w:unhideWhenUsed/>
    <w:rsid w:val="00DF0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E9"/>
    <w:rPr>
      <w:rFonts w:ascii="Segoe UI" w:hAnsi="Segoe UI" w:cs="Segoe UI"/>
      <w:sz w:val="18"/>
      <w:szCs w:val="18"/>
    </w:r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27943"/>
    <w:rPr>
      <w:sz w:val="16"/>
      <w:szCs w:val="16"/>
    </w:rPr>
  </w:style>
  <w:style w:type="paragraph" w:styleId="CommentText">
    <w:name w:val="annotation text"/>
    <w:basedOn w:val="Normal"/>
    <w:link w:val="CommentTextChar"/>
    <w:uiPriority w:val="99"/>
    <w:semiHidden/>
    <w:unhideWhenUsed/>
    <w:rsid w:val="00227943"/>
    <w:pPr>
      <w:spacing w:line="240" w:lineRule="auto"/>
    </w:pPr>
    <w:rPr>
      <w:sz w:val="20"/>
      <w:szCs w:val="20"/>
    </w:rPr>
  </w:style>
  <w:style w:type="character" w:customStyle="1" w:styleId="CommentTextChar">
    <w:name w:val="Comment Text Char"/>
    <w:basedOn w:val="DefaultParagraphFont"/>
    <w:link w:val="CommentText"/>
    <w:uiPriority w:val="99"/>
    <w:semiHidden/>
    <w:rsid w:val="00227943"/>
    <w:rPr>
      <w:sz w:val="20"/>
      <w:szCs w:val="20"/>
    </w:rPr>
  </w:style>
  <w:style w:type="paragraph" w:styleId="CommentSubject">
    <w:name w:val="annotation subject"/>
    <w:basedOn w:val="CommentText"/>
    <w:next w:val="CommentText"/>
    <w:link w:val="CommentSubjectChar"/>
    <w:uiPriority w:val="99"/>
    <w:semiHidden/>
    <w:unhideWhenUsed/>
    <w:rsid w:val="00227943"/>
    <w:rPr>
      <w:b/>
      <w:bCs/>
    </w:rPr>
  </w:style>
  <w:style w:type="character" w:customStyle="1" w:styleId="CommentSubjectChar">
    <w:name w:val="Comment Subject Char"/>
    <w:basedOn w:val="CommentTextChar"/>
    <w:link w:val="CommentSubject"/>
    <w:uiPriority w:val="99"/>
    <w:semiHidden/>
    <w:rsid w:val="00227943"/>
    <w:rPr>
      <w:b/>
      <w:bCs/>
      <w:sz w:val="20"/>
      <w:szCs w:val="20"/>
    </w:rPr>
  </w:style>
  <w:style w:type="paragraph" w:styleId="Footer">
    <w:name w:val="footer"/>
    <w:basedOn w:val="Normal"/>
    <w:link w:val="FooterChar"/>
    <w:uiPriority w:val="99"/>
    <w:unhideWhenUsed/>
    <w:rsid w:val="00DD1361"/>
    <w:pPr>
      <w:tabs>
        <w:tab w:val="center" w:pos="4680"/>
        <w:tab w:val="right" w:pos="9360"/>
      </w:tabs>
      <w:spacing w:after="0" w:line="240" w:lineRule="auto"/>
    </w:pPr>
    <w:rPr>
      <w:rFonts w:ascii="Arial" w:eastAsia="Arial" w:hAnsi="Arial" w:cs="Arial"/>
      <w:color w:val="000000"/>
    </w:rPr>
  </w:style>
  <w:style w:type="character" w:customStyle="1" w:styleId="FooterChar">
    <w:name w:val="Footer Char"/>
    <w:basedOn w:val="DefaultParagraphFont"/>
    <w:link w:val="Footer"/>
    <w:uiPriority w:val="99"/>
    <w:rsid w:val="00DD136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5360">
      <w:bodyDiv w:val="1"/>
      <w:marLeft w:val="0"/>
      <w:marRight w:val="0"/>
      <w:marTop w:val="0"/>
      <w:marBottom w:val="0"/>
      <w:divBdr>
        <w:top w:val="none" w:sz="0" w:space="0" w:color="auto"/>
        <w:left w:val="none" w:sz="0" w:space="0" w:color="auto"/>
        <w:bottom w:val="none" w:sz="0" w:space="0" w:color="auto"/>
        <w:right w:val="none" w:sz="0" w:space="0" w:color="auto"/>
      </w:divBdr>
      <w:divsChild>
        <w:div w:id="1649822151">
          <w:marLeft w:val="0"/>
          <w:marRight w:val="0"/>
          <w:marTop w:val="0"/>
          <w:marBottom w:val="0"/>
          <w:divBdr>
            <w:top w:val="none" w:sz="0" w:space="0" w:color="auto"/>
            <w:left w:val="none" w:sz="0" w:space="0" w:color="auto"/>
            <w:bottom w:val="none" w:sz="0" w:space="0" w:color="auto"/>
            <w:right w:val="none" w:sz="0" w:space="0" w:color="auto"/>
          </w:divBdr>
        </w:div>
        <w:div w:id="1887519461">
          <w:marLeft w:val="0"/>
          <w:marRight w:val="0"/>
          <w:marTop w:val="0"/>
          <w:marBottom w:val="0"/>
          <w:divBdr>
            <w:top w:val="none" w:sz="0" w:space="0" w:color="auto"/>
            <w:left w:val="none" w:sz="0" w:space="0" w:color="auto"/>
            <w:bottom w:val="none" w:sz="0" w:space="0" w:color="auto"/>
            <w:right w:val="none" w:sz="0" w:space="0" w:color="auto"/>
          </w:divBdr>
        </w:div>
        <w:div w:id="1865098406">
          <w:marLeft w:val="0"/>
          <w:marRight w:val="0"/>
          <w:marTop w:val="0"/>
          <w:marBottom w:val="0"/>
          <w:divBdr>
            <w:top w:val="none" w:sz="0" w:space="0" w:color="auto"/>
            <w:left w:val="none" w:sz="0" w:space="0" w:color="auto"/>
            <w:bottom w:val="none" w:sz="0" w:space="0" w:color="auto"/>
            <w:right w:val="none" w:sz="0" w:space="0" w:color="auto"/>
          </w:divBdr>
        </w:div>
        <w:div w:id="6831051">
          <w:marLeft w:val="0"/>
          <w:marRight w:val="0"/>
          <w:marTop w:val="0"/>
          <w:marBottom w:val="0"/>
          <w:divBdr>
            <w:top w:val="none" w:sz="0" w:space="0" w:color="auto"/>
            <w:left w:val="none" w:sz="0" w:space="0" w:color="auto"/>
            <w:bottom w:val="none" w:sz="0" w:space="0" w:color="auto"/>
            <w:right w:val="none" w:sz="0" w:space="0" w:color="auto"/>
          </w:divBdr>
        </w:div>
        <w:div w:id="1978683437">
          <w:marLeft w:val="0"/>
          <w:marRight w:val="0"/>
          <w:marTop w:val="0"/>
          <w:marBottom w:val="0"/>
          <w:divBdr>
            <w:top w:val="none" w:sz="0" w:space="0" w:color="auto"/>
            <w:left w:val="none" w:sz="0" w:space="0" w:color="auto"/>
            <w:bottom w:val="none" w:sz="0" w:space="0" w:color="auto"/>
            <w:right w:val="none" w:sz="0" w:space="0" w:color="auto"/>
          </w:divBdr>
        </w:div>
        <w:div w:id="1795051375">
          <w:marLeft w:val="0"/>
          <w:marRight w:val="0"/>
          <w:marTop w:val="0"/>
          <w:marBottom w:val="0"/>
          <w:divBdr>
            <w:top w:val="none" w:sz="0" w:space="0" w:color="auto"/>
            <w:left w:val="none" w:sz="0" w:space="0" w:color="auto"/>
            <w:bottom w:val="none" w:sz="0" w:space="0" w:color="auto"/>
            <w:right w:val="none" w:sz="0" w:space="0" w:color="auto"/>
          </w:divBdr>
        </w:div>
        <w:div w:id="1803034269">
          <w:marLeft w:val="0"/>
          <w:marRight w:val="0"/>
          <w:marTop w:val="0"/>
          <w:marBottom w:val="0"/>
          <w:divBdr>
            <w:top w:val="none" w:sz="0" w:space="0" w:color="auto"/>
            <w:left w:val="none" w:sz="0" w:space="0" w:color="auto"/>
            <w:bottom w:val="none" w:sz="0" w:space="0" w:color="auto"/>
            <w:right w:val="none" w:sz="0" w:space="0" w:color="auto"/>
          </w:divBdr>
        </w:div>
      </w:divsChild>
    </w:div>
    <w:div w:id="558831288">
      <w:bodyDiv w:val="1"/>
      <w:marLeft w:val="0"/>
      <w:marRight w:val="0"/>
      <w:marTop w:val="0"/>
      <w:marBottom w:val="0"/>
      <w:divBdr>
        <w:top w:val="none" w:sz="0" w:space="0" w:color="auto"/>
        <w:left w:val="none" w:sz="0" w:space="0" w:color="auto"/>
        <w:bottom w:val="none" w:sz="0" w:space="0" w:color="auto"/>
        <w:right w:val="none" w:sz="0" w:space="0" w:color="auto"/>
      </w:divBdr>
    </w:div>
    <w:div w:id="1549797775">
      <w:bodyDiv w:val="1"/>
      <w:marLeft w:val="0"/>
      <w:marRight w:val="0"/>
      <w:marTop w:val="0"/>
      <w:marBottom w:val="0"/>
      <w:divBdr>
        <w:top w:val="none" w:sz="0" w:space="0" w:color="auto"/>
        <w:left w:val="none" w:sz="0" w:space="0" w:color="auto"/>
        <w:bottom w:val="none" w:sz="0" w:space="0" w:color="auto"/>
        <w:right w:val="none" w:sz="0" w:space="0" w:color="auto"/>
      </w:divBdr>
      <w:divsChild>
        <w:div w:id="740249075">
          <w:marLeft w:val="0"/>
          <w:marRight w:val="0"/>
          <w:marTop w:val="0"/>
          <w:marBottom w:val="0"/>
          <w:divBdr>
            <w:top w:val="none" w:sz="0" w:space="0" w:color="auto"/>
            <w:left w:val="none" w:sz="0" w:space="0" w:color="auto"/>
            <w:bottom w:val="none" w:sz="0" w:space="0" w:color="auto"/>
            <w:right w:val="none" w:sz="0" w:space="0" w:color="auto"/>
          </w:divBdr>
        </w:div>
        <w:div w:id="1884252585">
          <w:marLeft w:val="0"/>
          <w:marRight w:val="0"/>
          <w:marTop w:val="0"/>
          <w:marBottom w:val="0"/>
          <w:divBdr>
            <w:top w:val="none" w:sz="0" w:space="0" w:color="auto"/>
            <w:left w:val="none" w:sz="0" w:space="0" w:color="auto"/>
            <w:bottom w:val="none" w:sz="0" w:space="0" w:color="auto"/>
            <w:right w:val="none" w:sz="0" w:space="0" w:color="auto"/>
          </w:divBdr>
        </w:div>
        <w:div w:id="390425975">
          <w:marLeft w:val="0"/>
          <w:marRight w:val="0"/>
          <w:marTop w:val="0"/>
          <w:marBottom w:val="0"/>
          <w:divBdr>
            <w:top w:val="none" w:sz="0" w:space="0" w:color="auto"/>
            <w:left w:val="none" w:sz="0" w:space="0" w:color="auto"/>
            <w:bottom w:val="none" w:sz="0" w:space="0" w:color="auto"/>
            <w:right w:val="none" w:sz="0" w:space="0" w:color="auto"/>
          </w:divBdr>
        </w:div>
        <w:div w:id="257448629">
          <w:marLeft w:val="0"/>
          <w:marRight w:val="0"/>
          <w:marTop w:val="0"/>
          <w:marBottom w:val="0"/>
          <w:divBdr>
            <w:top w:val="none" w:sz="0" w:space="0" w:color="auto"/>
            <w:left w:val="none" w:sz="0" w:space="0" w:color="auto"/>
            <w:bottom w:val="none" w:sz="0" w:space="0" w:color="auto"/>
            <w:right w:val="none" w:sz="0" w:space="0" w:color="auto"/>
          </w:divBdr>
        </w:div>
        <w:div w:id="1875389075">
          <w:marLeft w:val="0"/>
          <w:marRight w:val="0"/>
          <w:marTop w:val="0"/>
          <w:marBottom w:val="0"/>
          <w:divBdr>
            <w:top w:val="none" w:sz="0" w:space="0" w:color="auto"/>
            <w:left w:val="none" w:sz="0" w:space="0" w:color="auto"/>
            <w:bottom w:val="none" w:sz="0" w:space="0" w:color="auto"/>
            <w:right w:val="none" w:sz="0" w:space="0" w:color="auto"/>
          </w:divBdr>
        </w:div>
        <w:div w:id="1669863516">
          <w:marLeft w:val="0"/>
          <w:marRight w:val="0"/>
          <w:marTop w:val="0"/>
          <w:marBottom w:val="0"/>
          <w:divBdr>
            <w:top w:val="none" w:sz="0" w:space="0" w:color="auto"/>
            <w:left w:val="none" w:sz="0" w:space="0" w:color="auto"/>
            <w:bottom w:val="none" w:sz="0" w:space="0" w:color="auto"/>
            <w:right w:val="none" w:sz="0" w:space="0" w:color="auto"/>
          </w:divBdr>
        </w:div>
        <w:div w:id="180052477">
          <w:marLeft w:val="0"/>
          <w:marRight w:val="0"/>
          <w:marTop w:val="0"/>
          <w:marBottom w:val="0"/>
          <w:divBdr>
            <w:top w:val="none" w:sz="0" w:space="0" w:color="auto"/>
            <w:left w:val="none" w:sz="0" w:space="0" w:color="auto"/>
            <w:bottom w:val="none" w:sz="0" w:space="0" w:color="auto"/>
            <w:right w:val="none" w:sz="0" w:space="0" w:color="auto"/>
          </w:divBdr>
        </w:div>
      </w:divsChild>
    </w:div>
    <w:div w:id="1661275719">
      <w:bodyDiv w:val="1"/>
      <w:marLeft w:val="0"/>
      <w:marRight w:val="0"/>
      <w:marTop w:val="0"/>
      <w:marBottom w:val="0"/>
      <w:divBdr>
        <w:top w:val="none" w:sz="0" w:space="0" w:color="auto"/>
        <w:left w:val="none" w:sz="0" w:space="0" w:color="auto"/>
        <w:bottom w:val="none" w:sz="0" w:space="0" w:color="auto"/>
        <w:right w:val="none" w:sz="0" w:space="0" w:color="auto"/>
      </w:divBdr>
    </w:div>
    <w:div w:id="1859535963">
      <w:bodyDiv w:val="1"/>
      <w:marLeft w:val="0"/>
      <w:marRight w:val="0"/>
      <w:marTop w:val="0"/>
      <w:marBottom w:val="0"/>
      <w:divBdr>
        <w:top w:val="none" w:sz="0" w:space="0" w:color="auto"/>
        <w:left w:val="none" w:sz="0" w:space="0" w:color="auto"/>
        <w:bottom w:val="none" w:sz="0" w:space="0" w:color="auto"/>
        <w:right w:val="none" w:sz="0" w:space="0" w:color="auto"/>
      </w:divBdr>
      <w:divsChild>
        <w:div w:id="1866097814">
          <w:marLeft w:val="0"/>
          <w:marRight w:val="0"/>
          <w:marTop w:val="0"/>
          <w:marBottom w:val="0"/>
          <w:divBdr>
            <w:top w:val="none" w:sz="0" w:space="0" w:color="auto"/>
            <w:left w:val="none" w:sz="0" w:space="0" w:color="auto"/>
            <w:bottom w:val="none" w:sz="0" w:space="0" w:color="auto"/>
            <w:right w:val="none" w:sz="0" w:space="0" w:color="auto"/>
          </w:divBdr>
        </w:div>
      </w:divsChild>
    </w:div>
    <w:div w:id="1939288336">
      <w:bodyDiv w:val="1"/>
      <w:marLeft w:val="0"/>
      <w:marRight w:val="0"/>
      <w:marTop w:val="0"/>
      <w:marBottom w:val="0"/>
      <w:divBdr>
        <w:top w:val="none" w:sz="0" w:space="0" w:color="auto"/>
        <w:left w:val="none" w:sz="0" w:space="0" w:color="auto"/>
        <w:bottom w:val="none" w:sz="0" w:space="0" w:color="auto"/>
        <w:right w:val="none" w:sz="0" w:space="0" w:color="auto"/>
      </w:divBdr>
      <w:divsChild>
        <w:div w:id="679744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C83228F-EB45-41E6-AE19-3EF15FBE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alexander kalla</dc:creator>
  <cp:keywords/>
  <dc:description/>
  <cp:lastModifiedBy>Vignesh Subbian</cp:lastModifiedBy>
  <cp:revision>4</cp:revision>
  <dcterms:created xsi:type="dcterms:W3CDTF">2015-12-14T04:42:00Z</dcterms:created>
  <dcterms:modified xsi:type="dcterms:W3CDTF">2015-12-15T21:45:00Z</dcterms:modified>
</cp:coreProperties>
</file>